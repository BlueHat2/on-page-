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C87D1" w14:textId="53E0FC6D" w:rsidR="00C0534D" w:rsidRPr="007213D1" w:rsidRDefault="009D3775">
      <w:pPr>
        <w:rPr>
          <w:b/>
          <w:color w:val="000000" w:themeColor="text1"/>
          <w:sz w:val="32"/>
          <w:szCs w:val="32"/>
        </w:rPr>
      </w:pPr>
      <w:proofErr w:type="gramStart"/>
      <w:r w:rsidRPr="007213D1">
        <w:rPr>
          <w:b/>
          <w:color w:val="000000" w:themeColor="text1"/>
          <w:sz w:val="32"/>
          <w:szCs w:val="32"/>
        </w:rPr>
        <w:t>Your</w:t>
      </w:r>
      <w:proofErr w:type="gramEnd"/>
      <w:r w:rsidRPr="007213D1">
        <w:rPr>
          <w:b/>
          <w:color w:val="000000" w:themeColor="text1"/>
          <w:sz w:val="32"/>
          <w:szCs w:val="32"/>
        </w:rPr>
        <w:t xml:space="preserve"> One-Stop-Shop Car Marketplace</w:t>
      </w:r>
    </w:p>
    <w:p w14:paraId="13EF3704" w14:textId="77777777" w:rsidR="009D3775" w:rsidRPr="007213D1" w:rsidRDefault="009D3775" w:rsidP="00C73331">
      <w:pPr>
        <w:rPr>
          <w:rFonts w:eastAsia="Times New Roman" w:cs="Arial"/>
          <w:color w:val="000000" w:themeColor="text1"/>
          <w:shd w:val="clear" w:color="auto" w:fill="FFFFFF"/>
        </w:rPr>
      </w:pPr>
    </w:p>
    <w:p w14:paraId="5B1E4647" w14:textId="4B1521F8" w:rsidR="009D3775" w:rsidRPr="007213D1" w:rsidRDefault="009D3775" w:rsidP="00C73331">
      <w:pPr>
        <w:rPr>
          <w:rFonts w:eastAsia="Times New Roman" w:cs="Arial"/>
          <w:color w:val="000000" w:themeColor="text1"/>
          <w:shd w:val="clear" w:color="auto" w:fill="FFFFFF"/>
        </w:rPr>
      </w:pPr>
      <w:r w:rsidRPr="007213D1">
        <w:rPr>
          <w:rFonts w:eastAsia="Times New Roman" w:cs="Arial"/>
          <w:color w:val="000000" w:themeColor="text1"/>
          <w:shd w:val="clear" w:color="auto" w:fill="FFFFFF"/>
        </w:rPr>
        <w:t xml:space="preserve">The used car market in Ottawa </w:t>
      </w:r>
      <w:r w:rsidR="005F70CE" w:rsidRPr="007213D1">
        <w:rPr>
          <w:rFonts w:eastAsia="Times New Roman" w:cs="Arial"/>
          <w:color w:val="000000" w:themeColor="text1"/>
          <w:shd w:val="clear" w:color="auto" w:fill="FFFFFF"/>
        </w:rPr>
        <w:t>has been skyrocketing</w:t>
      </w:r>
      <w:r w:rsidRPr="007213D1">
        <w:rPr>
          <w:rFonts w:eastAsia="Times New Roman" w:cs="Arial"/>
          <w:color w:val="000000" w:themeColor="text1"/>
          <w:shd w:val="clear" w:color="auto" w:fill="FFFFFF"/>
        </w:rPr>
        <w:t xml:space="preserve"> </w:t>
      </w:r>
      <w:r w:rsidR="00107874" w:rsidRPr="007213D1">
        <w:rPr>
          <w:rFonts w:eastAsia="Times New Roman" w:cs="Arial"/>
          <w:color w:val="000000" w:themeColor="text1"/>
          <w:shd w:val="clear" w:color="auto" w:fill="FFFFFF"/>
        </w:rPr>
        <w:t>in the last few</w:t>
      </w:r>
      <w:r w:rsidR="00107874" w:rsidRPr="007213D1">
        <w:rPr>
          <w:rFonts w:eastAsia="Times New Roman" w:cs="Arial"/>
          <w:color w:val="000000" w:themeColor="text1"/>
          <w:shd w:val="clear" w:color="auto" w:fill="FFFFFF"/>
        </w:rPr>
        <w:t xml:space="preserve"> </w:t>
      </w:r>
      <w:r w:rsidRPr="007213D1">
        <w:rPr>
          <w:rFonts w:eastAsia="Times New Roman" w:cs="Arial"/>
          <w:color w:val="000000" w:themeColor="text1"/>
          <w:shd w:val="clear" w:color="auto" w:fill="FFFFFF"/>
        </w:rPr>
        <w:t xml:space="preserve">decades. </w:t>
      </w:r>
      <w:r w:rsidR="005F70CE" w:rsidRPr="007213D1">
        <w:rPr>
          <w:rFonts w:eastAsia="Times New Roman" w:cs="Arial"/>
          <w:color w:val="000000" w:themeColor="text1"/>
          <w:shd w:val="clear" w:color="auto" w:fill="FFFFFF"/>
        </w:rPr>
        <w:t xml:space="preserve">In response to growing customer demands, </w:t>
      </w:r>
      <w:r w:rsidRPr="007213D1">
        <w:rPr>
          <w:rFonts w:eastAsia="Times New Roman" w:cs="Arial"/>
          <w:color w:val="000000" w:themeColor="text1"/>
          <w:shd w:val="clear" w:color="auto" w:fill="FFFFFF"/>
        </w:rPr>
        <w:t xml:space="preserve">the </w:t>
      </w:r>
      <w:r w:rsidR="005F70CE" w:rsidRPr="007213D1">
        <w:rPr>
          <w:rFonts w:eastAsia="Times New Roman" w:cs="Arial"/>
          <w:color w:val="000000" w:themeColor="text1"/>
          <w:shd w:val="clear" w:color="auto" w:fill="FFFFFF"/>
        </w:rPr>
        <w:t>team</w:t>
      </w:r>
      <w:r w:rsidR="005F70CE" w:rsidRPr="007213D1">
        <w:rPr>
          <w:rFonts w:eastAsia="Times New Roman" w:cs="Arial"/>
          <w:color w:val="000000" w:themeColor="text1"/>
          <w:shd w:val="clear" w:color="auto" w:fill="FFFFFF"/>
        </w:rPr>
        <w:t xml:space="preserve"> </w:t>
      </w:r>
      <w:r w:rsidR="009E0BB7" w:rsidRPr="007213D1">
        <w:rPr>
          <w:rFonts w:eastAsia="Times New Roman" w:cs="Arial"/>
          <w:color w:val="000000" w:themeColor="text1"/>
          <w:shd w:val="clear" w:color="auto" w:fill="FFFFFF"/>
        </w:rPr>
        <w:t xml:space="preserve">behind MeetAuto.ca </w:t>
      </w:r>
      <w:r w:rsidR="005F70CE" w:rsidRPr="007213D1">
        <w:rPr>
          <w:rFonts w:eastAsia="Times New Roman" w:cs="Arial"/>
          <w:color w:val="000000" w:themeColor="text1"/>
          <w:shd w:val="clear" w:color="auto" w:fill="FFFFFF"/>
        </w:rPr>
        <w:t xml:space="preserve">has established </w:t>
      </w:r>
      <w:r w:rsidR="009E0BB7" w:rsidRPr="007213D1">
        <w:rPr>
          <w:rFonts w:eastAsia="Times New Roman" w:cs="Arial"/>
          <w:color w:val="000000" w:themeColor="text1"/>
          <w:shd w:val="clear" w:color="auto" w:fill="FFFFFF"/>
        </w:rPr>
        <w:t>an automotive listing site</w:t>
      </w:r>
      <w:r w:rsidR="008E5844" w:rsidRPr="007213D1">
        <w:rPr>
          <w:rFonts w:eastAsia="Times New Roman" w:cs="Arial"/>
          <w:color w:val="000000" w:themeColor="text1"/>
          <w:shd w:val="clear" w:color="auto" w:fill="FFFFFF"/>
        </w:rPr>
        <w:t xml:space="preserve"> with the</w:t>
      </w:r>
      <w:r w:rsidR="009E0BB7" w:rsidRPr="007213D1">
        <w:rPr>
          <w:rFonts w:eastAsia="Times New Roman" w:cs="Arial"/>
          <w:color w:val="000000" w:themeColor="text1"/>
          <w:shd w:val="clear" w:color="auto" w:fill="FFFFFF"/>
        </w:rPr>
        <w:t xml:space="preserve"> goal </w:t>
      </w:r>
      <w:r w:rsidR="008E5844" w:rsidRPr="007213D1">
        <w:rPr>
          <w:rFonts w:eastAsia="Times New Roman" w:cs="Arial"/>
          <w:color w:val="000000" w:themeColor="text1"/>
          <w:shd w:val="clear" w:color="auto" w:fill="FFFFFF"/>
        </w:rPr>
        <w:t>of</w:t>
      </w:r>
      <w:r w:rsidR="009E0BB7" w:rsidRPr="007213D1">
        <w:rPr>
          <w:rFonts w:eastAsia="Times New Roman" w:cs="Arial"/>
          <w:color w:val="000000" w:themeColor="text1"/>
          <w:shd w:val="clear" w:color="auto" w:fill="FFFFFF"/>
        </w:rPr>
        <w:t xml:space="preserve"> </w:t>
      </w:r>
      <w:r w:rsidR="008E5844" w:rsidRPr="007213D1">
        <w:rPr>
          <w:rFonts w:eastAsia="Times New Roman" w:cs="Arial"/>
          <w:color w:val="000000" w:themeColor="text1"/>
          <w:shd w:val="clear" w:color="auto" w:fill="FFFFFF"/>
        </w:rPr>
        <w:t>creat</w:t>
      </w:r>
      <w:r w:rsidR="008E5844" w:rsidRPr="007213D1">
        <w:rPr>
          <w:rFonts w:eastAsia="Times New Roman" w:cs="Arial"/>
          <w:color w:val="000000" w:themeColor="text1"/>
          <w:shd w:val="clear" w:color="auto" w:fill="FFFFFF"/>
        </w:rPr>
        <w:t>ing</w:t>
      </w:r>
      <w:r w:rsidR="008E5844" w:rsidRPr="007213D1">
        <w:rPr>
          <w:rFonts w:eastAsia="Times New Roman" w:cs="Arial"/>
          <w:color w:val="000000" w:themeColor="text1"/>
          <w:shd w:val="clear" w:color="auto" w:fill="FFFFFF"/>
        </w:rPr>
        <w:t xml:space="preserve"> </w:t>
      </w:r>
      <w:r w:rsidR="009E0BB7" w:rsidRPr="007213D1">
        <w:rPr>
          <w:rFonts w:eastAsia="Times New Roman" w:cs="Arial"/>
          <w:color w:val="000000" w:themeColor="text1"/>
          <w:shd w:val="clear" w:color="auto" w:fill="FFFFFF"/>
        </w:rPr>
        <w:t>a unique and modernized</w:t>
      </w:r>
      <w:r w:rsidR="005D6FBA" w:rsidRPr="007213D1">
        <w:rPr>
          <w:rFonts w:eastAsia="Times New Roman" w:cs="Arial"/>
          <w:color w:val="000000" w:themeColor="text1"/>
          <w:shd w:val="clear" w:color="auto" w:fill="FFFFFF"/>
        </w:rPr>
        <w:t xml:space="preserve"> approach for individuals and car dealerships to buy and sell</w:t>
      </w:r>
      <w:r w:rsidR="009E0BB7" w:rsidRPr="007213D1">
        <w:rPr>
          <w:rFonts w:eastAsia="Times New Roman" w:cs="Arial"/>
          <w:color w:val="000000" w:themeColor="text1"/>
          <w:shd w:val="clear" w:color="auto" w:fill="FFFFFF"/>
        </w:rPr>
        <w:t xml:space="preserve"> used cars in Ottawa. </w:t>
      </w:r>
    </w:p>
    <w:p w14:paraId="337B09FB" w14:textId="77777777" w:rsidR="009E0BB7" w:rsidRPr="007213D1" w:rsidRDefault="009E0BB7" w:rsidP="00C73331">
      <w:pPr>
        <w:rPr>
          <w:rFonts w:eastAsia="Times New Roman" w:cs="Arial"/>
          <w:color w:val="000000" w:themeColor="text1"/>
          <w:shd w:val="clear" w:color="auto" w:fill="FFFFFF"/>
        </w:rPr>
      </w:pPr>
    </w:p>
    <w:p w14:paraId="123AA326" w14:textId="656A9622" w:rsidR="00DE2FF8" w:rsidRPr="007213D1" w:rsidRDefault="009E0BB7" w:rsidP="009E0BB7">
      <w:pPr>
        <w:rPr>
          <w:rFonts w:eastAsia="Times New Roman" w:cs="Times New Roman"/>
          <w:color w:val="000000" w:themeColor="text1"/>
          <w:shd w:val="clear" w:color="auto" w:fill="FFFFFF"/>
        </w:rPr>
      </w:pPr>
      <w:r w:rsidRPr="007213D1">
        <w:rPr>
          <w:rFonts w:eastAsia="Times New Roman" w:cs="Arial"/>
          <w:color w:val="000000" w:themeColor="text1"/>
          <w:shd w:val="clear" w:color="auto" w:fill="FFFFFF"/>
        </w:rPr>
        <w:t xml:space="preserve">After </w:t>
      </w:r>
      <w:r w:rsidR="00107874" w:rsidRPr="007213D1">
        <w:rPr>
          <w:rFonts w:eastAsia="Times New Roman" w:cs="Arial"/>
          <w:color w:val="000000" w:themeColor="text1"/>
          <w:shd w:val="clear" w:color="auto" w:fill="FFFFFF"/>
        </w:rPr>
        <w:t xml:space="preserve">extensive </w:t>
      </w:r>
      <w:r w:rsidRPr="007213D1">
        <w:rPr>
          <w:rFonts w:eastAsia="Times New Roman" w:cs="Arial"/>
          <w:color w:val="000000" w:themeColor="text1"/>
          <w:shd w:val="clear" w:color="auto" w:fill="FFFFFF"/>
        </w:rPr>
        <w:t>research and analysis, we have come up with more than just an online automotive listing site</w:t>
      </w:r>
      <w:r w:rsidR="00107874" w:rsidRPr="007213D1">
        <w:rPr>
          <w:rFonts w:eastAsia="Times New Roman" w:cs="Arial"/>
          <w:color w:val="000000" w:themeColor="text1"/>
          <w:shd w:val="clear" w:color="auto" w:fill="FFFFFF"/>
        </w:rPr>
        <w:t>—</w:t>
      </w:r>
      <w:proofErr w:type="gramStart"/>
      <w:r w:rsidR="00107874" w:rsidRPr="007213D1">
        <w:rPr>
          <w:rFonts w:eastAsia="Times New Roman" w:cs="Arial"/>
          <w:color w:val="000000" w:themeColor="text1"/>
          <w:shd w:val="clear" w:color="auto" w:fill="FFFFFF"/>
        </w:rPr>
        <w:t>we’ve</w:t>
      </w:r>
      <w:proofErr w:type="gramEnd"/>
      <w:r w:rsidR="00107874" w:rsidRPr="007213D1">
        <w:rPr>
          <w:rFonts w:eastAsia="Times New Roman" w:cs="Arial"/>
          <w:color w:val="000000" w:themeColor="text1"/>
          <w:shd w:val="clear" w:color="auto" w:fill="FFFFFF"/>
        </w:rPr>
        <w:t xml:space="preserve"> created a </w:t>
      </w:r>
      <w:r w:rsidRPr="007213D1">
        <w:rPr>
          <w:rFonts w:eastAsia="Times New Roman" w:cs="Times New Roman"/>
          <w:color w:val="000000" w:themeColor="text1"/>
          <w:shd w:val="clear" w:color="auto" w:fill="FFFFFF"/>
        </w:rPr>
        <w:t xml:space="preserve">one-stop-shop marketplace with a social media feel that makes it convenient for </w:t>
      </w:r>
      <w:r w:rsidR="00107874" w:rsidRPr="007213D1">
        <w:rPr>
          <w:rFonts w:eastAsia="Times New Roman" w:cs="Times New Roman"/>
          <w:color w:val="000000" w:themeColor="text1"/>
          <w:shd w:val="clear" w:color="auto" w:fill="FFFFFF"/>
        </w:rPr>
        <w:t>today’s</w:t>
      </w:r>
      <w:r w:rsidR="00107874" w:rsidRPr="007213D1">
        <w:rPr>
          <w:rFonts w:eastAsia="Times New Roman" w:cs="Times New Roman"/>
          <w:color w:val="000000" w:themeColor="text1"/>
          <w:shd w:val="clear" w:color="auto" w:fill="FFFFFF"/>
        </w:rPr>
        <w:t xml:space="preserve"> </w:t>
      </w:r>
      <w:r w:rsidRPr="007213D1">
        <w:rPr>
          <w:rFonts w:eastAsia="Times New Roman" w:cs="Times New Roman"/>
          <w:color w:val="000000" w:themeColor="text1"/>
          <w:shd w:val="clear" w:color="auto" w:fill="FFFFFF"/>
        </w:rPr>
        <w:t>generation to engage when buying or selling a vehicle. </w:t>
      </w:r>
    </w:p>
    <w:p w14:paraId="6E91AEC9" w14:textId="77777777" w:rsidR="008F61C6" w:rsidRPr="007213D1" w:rsidRDefault="008F61C6" w:rsidP="009E0BB7">
      <w:pPr>
        <w:rPr>
          <w:rFonts w:eastAsia="Times New Roman" w:cs="Times New Roman"/>
          <w:color w:val="000000" w:themeColor="text1"/>
          <w:shd w:val="clear" w:color="auto" w:fill="FFFFFF"/>
        </w:rPr>
      </w:pPr>
    </w:p>
    <w:p w14:paraId="65EB47E2" w14:textId="77777777" w:rsidR="008F2BE0" w:rsidRPr="007213D1" w:rsidRDefault="006139E7" w:rsidP="00C73331">
      <w:pPr>
        <w:rPr>
          <w:rFonts w:eastAsia="Times New Roman" w:cs="Arial"/>
          <w:b/>
          <w:color w:val="000000" w:themeColor="text1"/>
          <w:shd w:val="clear" w:color="auto" w:fill="FFFFFF"/>
        </w:rPr>
      </w:pPr>
      <w:r w:rsidRPr="007213D1">
        <w:rPr>
          <w:rFonts w:eastAsia="Times New Roman" w:cs="Arial"/>
          <w:b/>
          <w:color w:val="000000" w:themeColor="text1"/>
          <w:shd w:val="clear" w:color="auto" w:fill="FFFFFF"/>
        </w:rPr>
        <w:t>Why MeetAuto.ca?</w:t>
      </w:r>
    </w:p>
    <w:p w14:paraId="0E31947A" w14:textId="77777777" w:rsidR="008F61C6" w:rsidRPr="007213D1" w:rsidRDefault="008F61C6" w:rsidP="00C73331">
      <w:pPr>
        <w:rPr>
          <w:rFonts w:eastAsia="Times New Roman" w:cs="Arial"/>
          <w:b/>
          <w:color w:val="000000" w:themeColor="text1"/>
          <w:shd w:val="clear" w:color="auto" w:fill="FFFFFF"/>
        </w:rPr>
      </w:pPr>
    </w:p>
    <w:p w14:paraId="1F19CAF6" w14:textId="53A32DF9" w:rsidR="006139E7" w:rsidRPr="007213D1" w:rsidRDefault="005D6FBA" w:rsidP="00C73331">
      <w:pPr>
        <w:rPr>
          <w:rFonts w:eastAsia="Times New Roman" w:cs="Arial"/>
          <w:color w:val="000000" w:themeColor="text1"/>
          <w:shd w:val="clear" w:color="auto" w:fill="FFFFFF"/>
        </w:rPr>
      </w:pPr>
      <w:r w:rsidRPr="007213D1">
        <w:rPr>
          <w:rFonts w:eastAsia="Times New Roman" w:cs="Arial"/>
          <w:color w:val="000000" w:themeColor="text1"/>
          <w:shd w:val="clear" w:color="auto" w:fill="FFFFFF"/>
        </w:rPr>
        <w:t xml:space="preserve">Are you an individual looking to buy or sell? </w:t>
      </w:r>
      <w:r w:rsidR="00DC6D8C" w:rsidRPr="007213D1">
        <w:rPr>
          <w:rFonts w:eastAsia="Times New Roman" w:cs="Arial"/>
          <w:color w:val="000000" w:themeColor="text1"/>
          <w:shd w:val="clear" w:color="auto" w:fill="FFFFFF"/>
        </w:rPr>
        <w:t>Are you a car dealership in Ottawa looking for more exposure?</w:t>
      </w:r>
      <w:r w:rsidR="008F61C6" w:rsidRPr="007213D1">
        <w:rPr>
          <w:rFonts w:eastAsia="Times New Roman" w:cs="Arial"/>
          <w:color w:val="000000" w:themeColor="text1"/>
          <w:shd w:val="clear" w:color="auto" w:fill="FFFFFF"/>
        </w:rPr>
        <w:t xml:space="preserve"> If your s</w:t>
      </w:r>
      <w:r w:rsidRPr="007213D1">
        <w:rPr>
          <w:rFonts w:eastAsia="Times New Roman" w:cs="Arial"/>
          <w:color w:val="000000" w:themeColor="text1"/>
          <w:shd w:val="clear" w:color="auto" w:fill="FFFFFF"/>
        </w:rPr>
        <w:t>edan, SUV</w:t>
      </w:r>
      <w:r w:rsidR="008F61C6" w:rsidRPr="007213D1">
        <w:rPr>
          <w:rFonts w:eastAsia="Times New Roman" w:cs="Arial"/>
          <w:color w:val="000000" w:themeColor="text1"/>
          <w:shd w:val="clear" w:color="auto" w:fill="FFFFFF"/>
        </w:rPr>
        <w:t xml:space="preserve">, or truck </w:t>
      </w:r>
      <w:r w:rsidR="00B447D7">
        <w:rPr>
          <w:rFonts w:eastAsia="Times New Roman" w:cs="Arial"/>
          <w:color w:val="000000" w:themeColor="text1"/>
          <w:shd w:val="clear" w:color="auto" w:fill="FFFFFF"/>
        </w:rPr>
        <w:t>is</w:t>
      </w:r>
      <w:ins w:id="0" w:author="Katrina Tortorici" w:date="2017-06-05T10:37:00Z">
        <w:r w:rsidR="00B447D7" w:rsidRPr="007213D1">
          <w:rPr>
            <w:rFonts w:eastAsia="Times New Roman" w:cs="Arial"/>
            <w:color w:val="000000" w:themeColor="text1"/>
            <w:shd w:val="clear" w:color="auto" w:fill="FFFFFF"/>
          </w:rPr>
          <w:t xml:space="preserve"> </w:t>
        </w:r>
      </w:ins>
      <w:r w:rsidR="008F61C6" w:rsidRPr="007213D1">
        <w:rPr>
          <w:rFonts w:eastAsia="Times New Roman" w:cs="Arial"/>
          <w:color w:val="000000" w:themeColor="text1"/>
          <w:shd w:val="clear" w:color="auto" w:fill="FFFFFF"/>
        </w:rPr>
        <w:t>for sale in Ottawa, consider MeetAuto</w:t>
      </w:r>
      <w:r w:rsidR="006139E7" w:rsidRPr="007213D1">
        <w:rPr>
          <w:rFonts w:eastAsia="Times New Roman" w:cs="Arial"/>
          <w:color w:val="000000" w:themeColor="text1"/>
          <w:shd w:val="clear" w:color="auto" w:fill="FFFFFF"/>
        </w:rPr>
        <w:t>.ca</w:t>
      </w:r>
      <w:r w:rsidR="008F61C6" w:rsidRPr="007213D1">
        <w:rPr>
          <w:rFonts w:eastAsia="Times New Roman" w:cs="Arial"/>
          <w:color w:val="000000" w:themeColor="text1"/>
          <w:shd w:val="clear" w:color="auto" w:fill="FFFFFF"/>
        </w:rPr>
        <w:t xml:space="preserve"> to </w:t>
      </w:r>
      <w:r w:rsidR="006139E7" w:rsidRPr="007213D1">
        <w:rPr>
          <w:rFonts w:eastAsia="Times New Roman" w:cs="Arial"/>
          <w:color w:val="000000" w:themeColor="text1"/>
          <w:shd w:val="clear" w:color="auto" w:fill="FFFFFF"/>
        </w:rPr>
        <w:t xml:space="preserve">reach a </w:t>
      </w:r>
      <w:r w:rsidR="00107874" w:rsidRPr="007213D1">
        <w:rPr>
          <w:rFonts w:eastAsia="Times New Roman" w:cs="Arial"/>
          <w:color w:val="000000" w:themeColor="text1"/>
          <w:shd w:val="clear" w:color="auto" w:fill="FFFFFF"/>
        </w:rPr>
        <w:t>vast</w:t>
      </w:r>
      <w:r w:rsidR="00107874" w:rsidRPr="007213D1">
        <w:rPr>
          <w:rFonts w:eastAsia="Times New Roman" w:cs="Arial"/>
          <w:color w:val="000000" w:themeColor="text1"/>
          <w:shd w:val="clear" w:color="auto" w:fill="FFFFFF"/>
        </w:rPr>
        <w:t xml:space="preserve"> </w:t>
      </w:r>
      <w:r w:rsidR="006139E7" w:rsidRPr="007213D1">
        <w:rPr>
          <w:rFonts w:eastAsia="Times New Roman" w:cs="Arial"/>
          <w:color w:val="000000" w:themeColor="text1"/>
          <w:shd w:val="clear" w:color="auto" w:fill="FFFFFF"/>
        </w:rPr>
        <w:t>amount of interested buyers</w:t>
      </w:r>
      <w:r w:rsidR="008F61C6" w:rsidRPr="007213D1">
        <w:rPr>
          <w:rFonts w:eastAsia="Times New Roman" w:cs="Arial"/>
          <w:color w:val="000000" w:themeColor="text1"/>
          <w:shd w:val="clear" w:color="auto" w:fill="FFFFFF"/>
        </w:rPr>
        <w:t xml:space="preserve">. </w:t>
      </w:r>
      <w:r w:rsidR="00C73331" w:rsidRPr="007213D1">
        <w:rPr>
          <w:rFonts w:eastAsia="Times New Roman" w:cs="Arial"/>
          <w:color w:val="000000" w:themeColor="text1"/>
          <w:shd w:val="clear" w:color="auto" w:fill="FFFFFF"/>
        </w:rPr>
        <w:t xml:space="preserve">Gone are the days of </w:t>
      </w:r>
      <w:r w:rsidR="008F61C6" w:rsidRPr="007213D1">
        <w:rPr>
          <w:rFonts w:eastAsia="Times New Roman" w:cs="Arial"/>
          <w:color w:val="000000" w:themeColor="text1"/>
          <w:shd w:val="clear" w:color="auto" w:fill="FFFFFF"/>
        </w:rPr>
        <w:t xml:space="preserve">simply </w:t>
      </w:r>
      <w:r w:rsidR="00C73331" w:rsidRPr="007213D1">
        <w:rPr>
          <w:rFonts w:eastAsia="Times New Roman" w:cs="Arial"/>
          <w:color w:val="000000" w:themeColor="text1"/>
          <w:shd w:val="clear" w:color="auto" w:fill="FFFFFF"/>
        </w:rPr>
        <w:t>putting a FOR SALE sig</w:t>
      </w:r>
      <w:r w:rsidR="008F61C6" w:rsidRPr="007213D1">
        <w:rPr>
          <w:rFonts w:eastAsia="Times New Roman" w:cs="Arial"/>
          <w:color w:val="000000" w:themeColor="text1"/>
          <w:shd w:val="clear" w:color="auto" w:fill="FFFFFF"/>
        </w:rPr>
        <w:t>n with your phone number on the back window</w:t>
      </w:r>
      <w:r w:rsidR="006139E7" w:rsidRPr="007213D1">
        <w:rPr>
          <w:rFonts w:eastAsia="Times New Roman" w:cs="Arial"/>
          <w:color w:val="000000" w:themeColor="text1"/>
          <w:shd w:val="clear" w:color="auto" w:fill="FFFFFF"/>
        </w:rPr>
        <w:t xml:space="preserve"> and w</w:t>
      </w:r>
      <w:r w:rsidR="008F61C6" w:rsidRPr="007213D1">
        <w:rPr>
          <w:rFonts w:eastAsia="Times New Roman" w:cs="Arial"/>
          <w:color w:val="000000" w:themeColor="text1"/>
          <w:shd w:val="clear" w:color="auto" w:fill="FFFFFF"/>
        </w:rPr>
        <w:t>aiting mo</w:t>
      </w:r>
      <w:r w:rsidR="006139E7" w:rsidRPr="007213D1">
        <w:rPr>
          <w:rFonts w:eastAsia="Times New Roman" w:cs="Arial"/>
          <w:color w:val="000000" w:themeColor="text1"/>
          <w:shd w:val="clear" w:color="auto" w:fill="FFFFFF"/>
        </w:rPr>
        <w:t>nths before getting a call.</w:t>
      </w:r>
      <w:r w:rsidR="00160C3C" w:rsidRPr="007213D1">
        <w:rPr>
          <w:rFonts w:eastAsia="Times New Roman" w:cs="Arial"/>
          <w:color w:val="000000" w:themeColor="text1"/>
          <w:shd w:val="clear" w:color="auto" w:fill="FFFFFF"/>
        </w:rPr>
        <w:t xml:space="preserve"> Cars no longer sit in a car dealership lot without any added advertising </w:t>
      </w:r>
      <w:r w:rsidR="00107874" w:rsidRPr="007213D1">
        <w:rPr>
          <w:rFonts w:eastAsia="Times New Roman" w:cs="Arial"/>
          <w:color w:val="000000" w:themeColor="text1"/>
          <w:shd w:val="clear" w:color="auto" w:fill="FFFFFF"/>
        </w:rPr>
        <w:t>O</w:t>
      </w:r>
      <w:r w:rsidR="00107874" w:rsidRPr="007213D1">
        <w:rPr>
          <w:rFonts w:eastAsia="Times New Roman" w:cs="Arial"/>
          <w:color w:val="000000" w:themeColor="text1"/>
          <w:shd w:val="clear" w:color="auto" w:fill="FFFFFF"/>
        </w:rPr>
        <w:t>nline</w:t>
      </w:r>
      <w:r w:rsidR="00160C3C" w:rsidRPr="007213D1">
        <w:rPr>
          <w:rFonts w:eastAsia="Times New Roman" w:cs="Arial"/>
          <w:color w:val="000000" w:themeColor="text1"/>
          <w:shd w:val="clear" w:color="auto" w:fill="FFFFFF"/>
        </w:rPr>
        <w:t>.</w:t>
      </w:r>
      <w:r w:rsidR="006139E7" w:rsidRPr="007213D1">
        <w:rPr>
          <w:rFonts w:eastAsia="Times New Roman" w:cs="Arial"/>
          <w:color w:val="000000" w:themeColor="text1"/>
          <w:shd w:val="clear" w:color="auto" w:fill="FFFFFF"/>
        </w:rPr>
        <w:t xml:space="preserve"> By going through</w:t>
      </w:r>
      <w:r w:rsidR="00C73331" w:rsidRPr="007213D1">
        <w:rPr>
          <w:rFonts w:eastAsia="Times New Roman" w:cs="Arial"/>
          <w:color w:val="000000" w:themeColor="text1"/>
          <w:shd w:val="clear" w:color="auto" w:fill="FFFFFF"/>
        </w:rPr>
        <w:t xml:space="preserve"> Meetauto.ca, </w:t>
      </w:r>
      <w:r w:rsidR="006139E7" w:rsidRPr="007213D1">
        <w:rPr>
          <w:rFonts w:eastAsia="Times New Roman" w:cs="Arial"/>
          <w:color w:val="000000" w:themeColor="text1"/>
          <w:shd w:val="clear" w:color="auto" w:fill="FFFFFF"/>
        </w:rPr>
        <w:t xml:space="preserve">you will discover </w:t>
      </w:r>
      <w:r w:rsidR="00C73331" w:rsidRPr="007213D1">
        <w:rPr>
          <w:rFonts w:eastAsia="Times New Roman" w:cs="Arial"/>
          <w:color w:val="000000" w:themeColor="text1"/>
          <w:shd w:val="clear" w:color="auto" w:fill="FFFFFF"/>
        </w:rPr>
        <w:t>a revolutionary way</w:t>
      </w:r>
      <w:r w:rsidR="006139E7" w:rsidRPr="007213D1">
        <w:rPr>
          <w:rFonts w:eastAsia="Times New Roman" w:cs="Arial"/>
          <w:color w:val="000000" w:themeColor="text1"/>
          <w:shd w:val="clear" w:color="auto" w:fill="FFFFFF"/>
        </w:rPr>
        <w:t xml:space="preserve"> to buy and sell cars that combines </w:t>
      </w:r>
      <w:r w:rsidR="00C73331" w:rsidRPr="007213D1">
        <w:rPr>
          <w:rFonts w:eastAsia="Times New Roman" w:cs="Arial"/>
          <w:color w:val="000000" w:themeColor="text1"/>
          <w:shd w:val="clear" w:color="auto" w:fill="FFFFFF"/>
        </w:rPr>
        <w:t>traditional and modern online advertising techniques</w:t>
      </w:r>
      <w:r w:rsidR="006139E7" w:rsidRPr="007213D1">
        <w:rPr>
          <w:rFonts w:eastAsia="Times New Roman" w:cs="Arial"/>
          <w:color w:val="000000" w:themeColor="text1"/>
          <w:shd w:val="clear" w:color="auto" w:fill="FFFFFF"/>
        </w:rPr>
        <w:t>.</w:t>
      </w:r>
      <w:r w:rsidR="00C73331" w:rsidRPr="007213D1">
        <w:rPr>
          <w:rFonts w:eastAsia="Times New Roman" w:cs="Arial"/>
          <w:color w:val="000000" w:themeColor="text1"/>
          <w:shd w:val="clear" w:color="auto" w:fill="FFFFFF"/>
        </w:rPr>
        <w:t xml:space="preserve"> </w:t>
      </w:r>
    </w:p>
    <w:p w14:paraId="3B8C1383" w14:textId="77777777" w:rsidR="006139E7" w:rsidRPr="007213D1" w:rsidRDefault="006139E7" w:rsidP="00C73331">
      <w:pPr>
        <w:rPr>
          <w:rFonts w:eastAsia="Times New Roman" w:cs="Arial"/>
          <w:color w:val="000000" w:themeColor="text1"/>
          <w:shd w:val="clear" w:color="auto" w:fill="FFFFFF"/>
        </w:rPr>
      </w:pPr>
    </w:p>
    <w:p w14:paraId="07D561C2" w14:textId="3DAB8643" w:rsidR="006139E7" w:rsidRPr="007213D1" w:rsidRDefault="006139E7" w:rsidP="006139E7">
      <w:pPr>
        <w:rPr>
          <w:rFonts w:eastAsia="Times New Roman" w:cs="Arial"/>
          <w:color w:val="000000" w:themeColor="text1"/>
          <w:shd w:val="clear" w:color="auto" w:fill="FFFFFF"/>
        </w:rPr>
      </w:pPr>
      <w:proofErr w:type="gramStart"/>
      <w:r w:rsidRPr="007213D1">
        <w:rPr>
          <w:rFonts w:eastAsia="Times New Roman" w:cs="Arial"/>
          <w:color w:val="000000" w:themeColor="text1"/>
          <w:shd w:val="clear" w:color="auto" w:fill="FFFFFF"/>
        </w:rPr>
        <w:t>As a seller,</w:t>
      </w:r>
      <w:proofErr w:type="gramEnd"/>
      <w:r w:rsidRPr="007213D1">
        <w:rPr>
          <w:rFonts w:eastAsia="Times New Roman" w:cs="Arial"/>
          <w:color w:val="000000" w:themeColor="text1"/>
          <w:shd w:val="clear" w:color="auto" w:fill="FFFFFF"/>
        </w:rPr>
        <w:t xml:space="preserve"> </w:t>
      </w:r>
      <w:proofErr w:type="gramStart"/>
      <w:r w:rsidRPr="007213D1">
        <w:rPr>
          <w:rFonts w:eastAsia="Times New Roman" w:cs="Arial"/>
          <w:color w:val="000000" w:themeColor="text1"/>
          <w:shd w:val="clear" w:color="auto" w:fill="FFFFFF"/>
        </w:rPr>
        <w:t>this</w:t>
      </w:r>
      <w:proofErr w:type="gramEnd"/>
      <w:r w:rsidRPr="007213D1">
        <w:rPr>
          <w:rFonts w:eastAsia="Times New Roman" w:cs="Arial"/>
          <w:color w:val="000000" w:themeColor="text1"/>
          <w:shd w:val="clear" w:color="auto" w:fill="FFFFFF"/>
        </w:rPr>
        <w:t xml:space="preserve"> is what you can expect </w:t>
      </w:r>
      <w:r w:rsidR="00107874" w:rsidRPr="007213D1">
        <w:rPr>
          <w:rFonts w:eastAsia="Times New Roman" w:cs="Arial"/>
          <w:color w:val="000000" w:themeColor="text1"/>
          <w:shd w:val="clear" w:color="auto" w:fill="FFFFFF"/>
        </w:rPr>
        <w:t>with</w:t>
      </w:r>
      <w:r w:rsidRPr="007213D1">
        <w:rPr>
          <w:rFonts w:eastAsia="Times New Roman" w:cs="Arial"/>
          <w:color w:val="000000" w:themeColor="text1"/>
          <w:shd w:val="clear" w:color="auto" w:fill="FFFFFF"/>
        </w:rPr>
        <w:t xml:space="preserve"> MeetAuto.ca, the simple and effective platform for selling your </w:t>
      </w:r>
      <w:r w:rsidR="00107874" w:rsidRPr="007213D1">
        <w:rPr>
          <w:rFonts w:eastAsia="Times New Roman" w:cs="Arial"/>
          <w:color w:val="000000" w:themeColor="text1"/>
          <w:shd w:val="clear" w:color="auto" w:fill="FFFFFF"/>
        </w:rPr>
        <w:t>vehicle:</w:t>
      </w:r>
      <w:r w:rsidRPr="007213D1">
        <w:rPr>
          <w:rFonts w:eastAsia="Times New Roman" w:cs="Arial"/>
          <w:color w:val="000000" w:themeColor="text1"/>
          <w:shd w:val="clear" w:color="auto" w:fill="FFFFFF"/>
        </w:rPr>
        <w:t xml:space="preserve"> </w:t>
      </w:r>
    </w:p>
    <w:p w14:paraId="201408CD" w14:textId="77777777" w:rsidR="006139E7" w:rsidRPr="007213D1" w:rsidRDefault="006139E7" w:rsidP="006139E7">
      <w:pPr>
        <w:rPr>
          <w:rFonts w:eastAsia="Times New Roman" w:cs="Arial"/>
          <w:color w:val="000000" w:themeColor="text1"/>
          <w:shd w:val="clear" w:color="auto" w:fill="FFFFFF"/>
        </w:rPr>
      </w:pPr>
    </w:p>
    <w:p w14:paraId="3BA2523A" w14:textId="784A87E9" w:rsidR="006139E7" w:rsidRPr="007213D1" w:rsidRDefault="006139E7" w:rsidP="006139E7">
      <w:pPr>
        <w:pStyle w:val="ListParagraph"/>
        <w:numPr>
          <w:ilvl w:val="0"/>
          <w:numId w:val="1"/>
        </w:numPr>
        <w:rPr>
          <w:rFonts w:ascii="Times New Roman" w:eastAsia="Times New Roman" w:hAnsi="Times New Roman" w:cs="Times New Roman"/>
          <w:color w:val="000000" w:themeColor="text1"/>
        </w:rPr>
      </w:pPr>
      <w:r w:rsidRPr="007213D1">
        <w:rPr>
          <w:rFonts w:eastAsia="Times New Roman" w:cs="Times New Roman"/>
          <w:color w:val="000000" w:themeColor="text1"/>
          <w:shd w:val="clear" w:color="auto" w:fill="FFFFFF"/>
        </w:rPr>
        <w:t>Post ads for FREE and upgrade ads to make them stand o</w:t>
      </w:r>
      <w:r w:rsidRPr="007213D1">
        <w:rPr>
          <w:rFonts w:eastAsia="Times New Roman" w:cs="Times New Roman"/>
          <w:color w:val="000000" w:themeColor="text1"/>
        </w:rPr>
        <w:t>ut</w:t>
      </w:r>
    </w:p>
    <w:p w14:paraId="5D3945EC" w14:textId="5E4CF219" w:rsidR="006139E7" w:rsidRPr="007213D1" w:rsidRDefault="006139E7" w:rsidP="006139E7">
      <w:pPr>
        <w:pStyle w:val="ListParagraph"/>
        <w:numPr>
          <w:ilvl w:val="0"/>
          <w:numId w:val="1"/>
        </w:numPr>
        <w:rPr>
          <w:rFonts w:ascii="Times New Roman" w:eastAsia="Times New Roman" w:hAnsi="Times New Roman" w:cs="Times New Roman"/>
          <w:color w:val="000000" w:themeColor="text1"/>
        </w:rPr>
      </w:pPr>
      <w:r w:rsidRPr="007213D1">
        <w:rPr>
          <w:rFonts w:eastAsia="Times New Roman" w:cs="Times New Roman"/>
          <w:color w:val="000000" w:themeColor="text1"/>
        </w:rPr>
        <w:t>Create a social-media-style car listing for the car you’re selling, including 20 photos and a sleek, modern presentation format</w:t>
      </w:r>
    </w:p>
    <w:p w14:paraId="793C5A2E" w14:textId="48F09E0B" w:rsidR="006139E7" w:rsidRPr="007213D1" w:rsidRDefault="006139E7" w:rsidP="006139E7">
      <w:pPr>
        <w:pStyle w:val="ListParagraph"/>
        <w:numPr>
          <w:ilvl w:val="0"/>
          <w:numId w:val="1"/>
        </w:numPr>
        <w:rPr>
          <w:rFonts w:ascii="Times New Roman" w:eastAsia="Times New Roman" w:hAnsi="Times New Roman" w:cs="Times New Roman"/>
          <w:color w:val="000000" w:themeColor="text1"/>
        </w:rPr>
      </w:pPr>
      <w:r w:rsidRPr="007213D1">
        <w:rPr>
          <w:rFonts w:eastAsia="Times New Roman" w:cs="Times New Roman"/>
          <w:color w:val="000000" w:themeColor="text1"/>
        </w:rPr>
        <w:t>Push your ads to social media to maximize network exposure</w:t>
      </w:r>
    </w:p>
    <w:p w14:paraId="1B5C82AF" w14:textId="51EBFA97" w:rsidR="006139E7" w:rsidRPr="007213D1" w:rsidRDefault="006139E7" w:rsidP="006139E7">
      <w:pPr>
        <w:pStyle w:val="ListParagraph"/>
        <w:numPr>
          <w:ilvl w:val="0"/>
          <w:numId w:val="1"/>
        </w:numPr>
        <w:rPr>
          <w:rFonts w:ascii="Times New Roman" w:eastAsia="Times New Roman" w:hAnsi="Times New Roman" w:cs="Times New Roman"/>
          <w:color w:val="000000" w:themeColor="text1"/>
        </w:rPr>
      </w:pPr>
      <w:r w:rsidRPr="007213D1">
        <w:rPr>
          <w:rFonts w:eastAsia="Times New Roman" w:cs="Times New Roman"/>
          <w:color w:val="000000" w:themeColor="text1"/>
        </w:rPr>
        <w:t>Create car profiles based on your dream search criteria for the car you’d like to buy, search multiple cars at a time, and receive notifications of the latest cars that match your needs</w:t>
      </w:r>
    </w:p>
    <w:p w14:paraId="470E43AC" w14:textId="64F95097" w:rsidR="007952C1" w:rsidRPr="007213D1" w:rsidRDefault="006139E7" w:rsidP="006139E7">
      <w:pPr>
        <w:pStyle w:val="ListParagraph"/>
        <w:numPr>
          <w:ilvl w:val="0"/>
          <w:numId w:val="1"/>
        </w:numPr>
        <w:rPr>
          <w:rFonts w:ascii="Times New Roman" w:eastAsia="Times New Roman" w:hAnsi="Times New Roman" w:cs="Times New Roman"/>
          <w:color w:val="000000" w:themeColor="text1"/>
        </w:rPr>
      </w:pPr>
      <w:r w:rsidRPr="007213D1">
        <w:rPr>
          <w:rFonts w:eastAsia="Times New Roman" w:cs="Times New Roman"/>
          <w:color w:val="000000" w:themeColor="text1"/>
        </w:rPr>
        <w:t>Rev</w:t>
      </w:r>
      <w:r w:rsidR="00160C3C" w:rsidRPr="007213D1">
        <w:rPr>
          <w:rFonts w:eastAsia="Times New Roman" w:cs="Times New Roman"/>
          <w:color w:val="000000" w:themeColor="text1"/>
        </w:rPr>
        <w:t>iew notifications, messages and</w:t>
      </w:r>
      <w:r w:rsidRPr="007213D1">
        <w:rPr>
          <w:rFonts w:eastAsia="Times New Roman" w:cs="Times New Roman"/>
          <w:color w:val="000000" w:themeColor="text1"/>
        </w:rPr>
        <w:t xml:space="preserve"> test-drive requests</w:t>
      </w:r>
      <w:r w:rsidR="00160C3C" w:rsidRPr="007213D1">
        <w:rPr>
          <w:rFonts w:eastAsia="Times New Roman" w:cs="Times New Roman"/>
          <w:color w:val="000000" w:themeColor="text1"/>
        </w:rPr>
        <w:t>,</w:t>
      </w:r>
      <w:r w:rsidRPr="007213D1">
        <w:rPr>
          <w:rFonts w:eastAsia="Times New Roman" w:cs="Times New Roman"/>
          <w:color w:val="000000" w:themeColor="text1"/>
        </w:rPr>
        <w:t xml:space="preserve"> and search profile matches through the Marketplace Hub</w:t>
      </w:r>
    </w:p>
    <w:p w14:paraId="0946FDFF" w14:textId="77777777" w:rsidR="007952C1" w:rsidRPr="007213D1" w:rsidRDefault="007952C1" w:rsidP="007952C1">
      <w:pPr>
        <w:rPr>
          <w:rFonts w:ascii="Helvetica" w:eastAsia="Times New Roman" w:hAnsi="Helvetica" w:cs="Times New Roman"/>
          <w:color w:val="000000" w:themeColor="text1"/>
          <w:sz w:val="21"/>
          <w:szCs w:val="21"/>
        </w:rPr>
      </w:pPr>
    </w:p>
    <w:p w14:paraId="038AD151" w14:textId="77777777" w:rsidR="006139E7" w:rsidRPr="007213D1" w:rsidRDefault="007952C1" w:rsidP="007952C1">
      <w:pPr>
        <w:rPr>
          <w:rFonts w:eastAsia="Times New Roman" w:cs="Times New Roman"/>
          <w:b/>
          <w:color w:val="000000" w:themeColor="text1"/>
        </w:rPr>
      </w:pPr>
      <w:r w:rsidRPr="007213D1">
        <w:rPr>
          <w:rFonts w:eastAsia="Times New Roman" w:cs="Times New Roman"/>
          <w:b/>
          <w:color w:val="000000" w:themeColor="text1"/>
        </w:rPr>
        <w:t>What are</w:t>
      </w:r>
      <w:r w:rsidR="00160C3C" w:rsidRPr="007213D1">
        <w:rPr>
          <w:rFonts w:eastAsia="Times New Roman" w:cs="Times New Roman"/>
          <w:b/>
          <w:color w:val="000000" w:themeColor="text1"/>
        </w:rPr>
        <w:t xml:space="preserve"> MeetAuto.ca</w:t>
      </w:r>
      <w:r w:rsidRPr="007213D1">
        <w:rPr>
          <w:rFonts w:eastAsia="Times New Roman" w:cs="Times New Roman"/>
          <w:b/>
          <w:color w:val="000000" w:themeColor="text1"/>
        </w:rPr>
        <w:t xml:space="preserve"> upgrades?</w:t>
      </w:r>
      <w:r w:rsidR="006139E7" w:rsidRPr="007213D1">
        <w:rPr>
          <w:rFonts w:eastAsia="Times New Roman" w:cs="Times New Roman"/>
          <w:b/>
          <w:color w:val="000000" w:themeColor="text1"/>
        </w:rPr>
        <w:br/>
      </w:r>
    </w:p>
    <w:p w14:paraId="7F8CD44F" w14:textId="2B3D8616" w:rsidR="007952C1" w:rsidRPr="007213D1" w:rsidRDefault="007952C1" w:rsidP="007952C1">
      <w:pPr>
        <w:widowControl w:val="0"/>
        <w:autoSpaceDE w:val="0"/>
        <w:autoSpaceDN w:val="0"/>
        <w:adjustRightInd w:val="0"/>
        <w:rPr>
          <w:rFonts w:eastAsia="Times New Roman" w:cs="Arial"/>
          <w:color w:val="000000" w:themeColor="text1"/>
          <w:shd w:val="clear" w:color="auto" w:fill="FFFFFF"/>
        </w:rPr>
      </w:pPr>
      <w:r w:rsidRPr="007213D1">
        <w:rPr>
          <w:rFonts w:eastAsia="Times New Roman" w:cs="Arial"/>
          <w:color w:val="000000" w:themeColor="text1"/>
          <w:shd w:val="clear" w:color="auto" w:fill="FFFFFF"/>
        </w:rPr>
        <w:t>Posting your ad is completely free. You can</w:t>
      </w:r>
      <w:r w:rsidR="001B572C" w:rsidRPr="007213D1">
        <w:rPr>
          <w:rFonts w:eastAsia="Times New Roman" w:cs="Arial"/>
          <w:color w:val="000000" w:themeColor="text1"/>
          <w:shd w:val="clear" w:color="auto" w:fill="FFFFFF"/>
        </w:rPr>
        <w:t xml:space="preserve"> also</w:t>
      </w:r>
      <w:r w:rsidRPr="007213D1">
        <w:rPr>
          <w:rFonts w:eastAsia="Times New Roman" w:cs="Arial"/>
          <w:color w:val="000000" w:themeColor="text1"/>
          <w:shd w:val="clear" w:color="auto" w:fill="FFFFFF"/>
        </w:rPr>
        <w:t xml:space="preserve"> purchase additional upgrades at a </w:t>
      </w:r>
      <w:r w:rsidR="001B572C" w:rsidRPr="007213D1">
        <w:rPr>
          <w:rFonts w:eastAsia="Times New Roman" w:cs="Arial"/>
          <w:color w:val="000000" w:themeColor="text1"/>
          <w:shd w:val="clear" w:color="auto" w:fill="FFFFFF"/>
        </w:rPr>
        <w:t xml:space="preserve">reasonable </w:t>
      </w:r>
      <w:r w:rsidRPr="007213D1">
        <w:rPr>
          <w:rFonts w:eastAsia="Times New Roman" w:cs="Arial"/>
          <w:color w:val="000000" w:themeColor="text1"/>
          <w:shd w:val="clear" w:color="auto" w:fill="FFFFFF"/>
        </w:rPr>
        <w:t>cost</w:t>
      </w:r>
      <w:r w:rsidR="001B572C" w:rsidRPr="007213D1">
        <w:rPr>
          <w:rFonts w:eastAsia="Times New Roman" w:cs="Arial"/>
          <w:color w:val="000000" w:themeColor="text1"/>
          <w:shd w:val="clear" w:color="auto" w:fill="FFFFFF"/>
        </w:rPr>
        <w:t>,</w:t>
      </w:r>
      <w:r w:rsidRPr="007213D1">
        <w:rPr>
          <w:rFonts w:eastAsia="Times New Roman" w:cs="Arial"/>
          <w:color w:val="000000" w:themeColor="text1"/>
          <w:shd w:val="clear" w:color="auto" w:fill="FFFFFF"/>
        </w:rPr>
        <w:t xml:space="preserve"> but they are </w:t>
      </w:r>
      <w:proofErr w:type="gramStart"/>
      <w:r w:rsidR="001B572C" w:rsidRPr="007213D1">
        <w:rPr>
          <w:rFonts w:eastAsia="Times New Roman" w:cs="Arial"/>
          <w:color w:val="000000" w:themeColor="text1"/>
          <w:shd w:val="clear" w:color="auto" w:fill="FFFFFF"/>
        </w:rPr>
        <w:t>entirely optional</w:t>
      </w:r>
      <w:proofErr w:type="gramEnd"/>
      <w:r w:rsidRPr="007213D1">
        <w:rPr>
          <w:rFonts w:eastAsia="Times New Roman" w:cs="Arial"/>
          <w:color w:val="000000" w:themeColor="text1"/>
          <w:shd w:val="clear" w:color="auto" w:fill="FFFFFF"/>
        </w:rPr>
        <w:t xml:space="preserve">. Sellers who purchase upgrades </w:t>
      </w:r>
      <w:r w:rsidR="001B572C" w:rsidRPr="007213D1">
        <w:rPr>
          <w:rFonts w:eastAsia="Times New Roman" w:cs="Arial"/>
          <w:color w:val="000000" w:themeColor="text1"/>
          <w:shd w:val="clear" w:color="auto" w:fill="FFFFFF"/>
        </w:rPr>
        <w:t xml:space="preserve">tend to </w:t>
      </w:r>
      <w:r w:rsidRPr="007213D1">
        <w:rPr>
          <w:rFonts w:eastAsia="Times New Roman" w:cs="Arial"/>
          <w:color w:val="000000" w:themeColor="text1"/>
          <w:shd w:val="clear" w:color="auto" w:fill="FFFFFF"/>
        </w:rPr>
        <w:t>get a s</w:t>
      </w:r>
      <w:r w:rsidR="001B572C" w:rsidRPr="007213D1">
        <w:rPr>
          <w:rFonts w:eastAsia="Times New Roman" w:cs="Arial"/>
          <w:color w:val="000000" w:themeColor="text1"/>
          <w:shd w:val="clear" w:color="auto" w:fill="FFFFFF"/>
        </w:rPr>
        <w:t>ubstantially</w:t>
      </w:r>
      <w:r w:rsidRPr="007213D1">
        <w:rPr>
          <w:rFonts w:eastAsia="Times New Roman" w:cs="Arial"/>
          <w:color w:val="000000" w:themeColor="text1"/>
          <w:shd w:val="clear" w:color="auto" w:fill="FFFFFF"/>
        </w:rPr>
        <w:t xml:space="preserve"> higher number of inquiries, test drives, and sales.</w:t>
      </w:r>
      <w:r w:rsidR="00160C3C" w:rsidRPr="007213D1">
        <w:rPr>
          <w:rFonts w:eastAsia="Times New Roman" w:cs="Arial"/>
          <w:color w:val="000000" w:themeColor="text1"/>
          <w:shd w:val="clear" w:color="auto" w:fill="FFFFFF"/>
        </w:rPr>
        <w:t xml:space="preserve"> </w:t>
      </w:r>
    </w:p>
    <w:p w14:paraId="58B9CA44" w14:textId="77777777" w:rsidR="007952C1" w:rsidRPr="007213D1" w:rsidRDefault="007952C1" w:rsidP="007952C1">
      <w:pPr>
        <w:widowControl w:val="0"/>
        <w:autoSpaceDE w:val="0"/>
        <w:autoSpaceDN w:val="0"/>
        <w:adjustRightInd w:val="0"/>
        <w:rPr>
          <w:rFonts w:eastAsia="Times New Roman" w:cs="Arial"/>
          <w:color w:val="000000" w:themeColor="text1"/>
          <w:shd w:val="clear" w:color="auto" w:fill="FFFFFF"/>
        </w:rPr>
      </w:pPr>
    </w:p>
    <w:p w14:paraId="6A917E5F" w14:textId="724DBDBA" w:rsidR="007952C1" w:rsidRPr="007213D1" w:rsidRDefault="007952C1" w:rsidP="007952C1">
      <w:pPr>
        <w:widowControl w:val="0"/>
        <w:autoSpaceDE w:val="0"/>
        <w:autoSpaceDN w:val="0"/>
        <w:adjustRightInd w:val="0"/>
        <w:rPr>
          <w:rFonts w:ascii="AppleSystemUIFont" w:hAnsi="AppleSystemUIFont" w:cs="AppleSystemUIFont"/>
          <w:color w:val="000000" w:themeColor="text1"/>
        </w:rPr>
      </w:pPr>
      <w:r w:rsidRPr="007213D1">
        <w:rPr>
          <w:rFonts w:eastAsia="Times New Roman" w:cs="Arial"/>
          <w:color w:val="000000" w:themeColor="text1"/>
          <w:shd w:val="clear" w:color="auto" w:fill="FFFFFF"/>
        </w:rPr>
        <w:t xml:space="preserve">Our most popular upgrade is the car flag. </w:t>
      </w:r>
      <w:r w:rsidR="00DC6D8C" w:rsidRPr="007213D1">
        <w:rPr>
          <w:rFonts w:eastAsia="Times New Roman" w:cs="Arial"/>
          <w:color w:val="000000" w:themeColor="text1"/>
          <w:shd w:val="clear" w:color="auto" w:fill="FFFFFF"/>
        </w:rPr>
        <w:t xml:space="preserve">If your </w:t>
      </w:r>
      <w:r w:rsidR="00450F98" w:rsidRPr="007213D1">
        <w:rPr>
          <w:rFonts w:eastAsia="Times New Roman" w:cs="Arial"/>
          <w:color w:val="000000" w:themeColor="text1"/>
          <w:shd w:val="clear" w:color="auto" w:fill="FFFFFF"/>
        </w:rPr>
        <w:t>truck</w:t>
      </w:r>
      <w:r w:rsidR="00DC6D8C" w:rsidRPr="007213D1">
        <w:rPr>
          <w:rFonts w:eastAsia="Times New Roman" w:cs="Arial"/>
          <w:color w:val="000000" w:themeColor="text1"/>
          <w:shd w:val="clear" w:color="auto" w:fill="FFFFFF"/>
        </w:rPr>
        <w:t xml:space="preserve"> is for sale in Ottawa, you</w:t>
      </w:r>
      <w:r w:rsidRPr="007213D1">
        <w:rPr>
          <w:rFonts w:eastAsia="Times New Roman" w:cs="Arial"/>
          <w:color w:val="000000" w:themeColor="text1"/>
          <w:shd w:val="clear" w:color="auto" w:fill="FFFFFF"/>
        </w:rPr>
        <w:t xml:space="preserve"> have the </w:t>
      </w:r>
      <w:r w:rsidRPr="007213D1">
        <w:rPr>
          <w:rFonts w:ascii="AppleSystemUIFont" w:hAnsi="AppleSystemUIFont" w:cs="AppleSystemUIFont"/>
          <w:color w:val="000000" w:themeColor="text1"/>
        </w:rPr>
        <w:t>oppor</w:t>
      </w:r>
      <w:r w:rsidR="00160C3C" w:rsidRPr="007213D1">
        <w:rPr>
          <w:rFonts w:ascii="AppleSystemUIFont" w:hAnsi="AppleSystemUIFont" w:cs="AppleSystemUIFont"/>
          <w:color w:val="000000" w:themeColor="text1"/>
        </w:rPr>
        <w:t>tunity to purchase one of these flags</w:t>
      </w:r>
      <w:r w:rsidRPr="007213D1">
        <w:rPr>
          <w:rFonts w:ascii="AppleSystemUIFont" w:hAnsi="AppleSystemUIFont" w:cs="AppleSystemUIFont"/>
          <w:color w:val="000000" w:themeColor="text1"/>
        </w:rPr>
        <w:t>, w</w:t>
      </w:r>
      <w:r w:rsidR="00160C3C" w:rsidRPr="007213D1">
        <w:rPr>
          <w:rFonts w:ascii="AppleSystemUIFont" w:hAnsi="AppleSystemUIFont" w:cs="AppleSystemUIFont"/>
          <w:color w:val="000000" w:themeColor="text1"/>
        </w:rPr>
        <w:t>hich are</w:t>
      </w:r>
      <w:r w:rsidRPr="007213D1">
        <w:rPr>
          <w:rFonts w:ascii="AppleSystemUIFont" w:hAnsi="AppleSystemUIFont" w:cs="AppleSystemUIFont"/>
          <w:color w:val="000000" w:themeColor="text1"/>
        </w:rPr>
        <w:t xml:space="preserve"> similar to </w:t>
      </w:r>
      <w:r w:rsidR="00160C3C" w:rsidRPr="007213D1">
        <w:rPr>
          <w:rFonts w:ascii="AppleSystemUIFont" w:hAnsi="AppleSystemUIFont" w:cs="AppleSystemUIFont"/>
          <w:color w:val="000000" w:themeColor="text1"/>
        </w:rPr>
        <w:t xml:space="preserve">sports </w:t>
      </w:r>
      <w:proofErr w:type="gramStart"/>
      <w:r w:rsidR="00160C3C" w:rsidRPr="007213D1">
        <w:rPr>
          <w:rFonts w:ascii="AppleSystemUIFont" w:hAnsi="AppleSystemUIFont" w:cs="AppleSystemUIFont"/>
          <w:color w:val="000000" w:themeColor="text1"/>
        </w:rPr>
        <w:t>teams</w:t>
      </w:r>
      <w:proofErr w:type="gramEnd"/>
      <w:r w:rsidR="00160C3C" w:rsidRPr="007213D1">
        <w:rPr>
          <w:rFonts w:ascii="AppleSystemUIFont" w:hAnsi="AppleSystemUIFont" w:cs="AppleSystemUIFont"/>
          <w:color w:val="000000" w:themeColor="text1"/>
        </w:rPr>
        <w:t xml:space="preserve"> flags</w:t>
      </w:r>
      <w:r w:rsidRPr="007213D1">
        <w:rPr>
          <w:rFonts w:ascii="AppleSystemUIFont" w:hAnsi="AppleSystemUIFont" w:cs="AppleSystemUIFont"/>
          <w:color w:val="000000" w:themeColor="text1"/>
        </w:rPr>
        <w:t xml:space="preserve">, </w:t>
      </w:r>
      <w:r w:rsidR="00DC6D8C" w:rsidRPr="007213D1">
        <w:rPr>
          <w:rFonts w:ascii="AppleSystemUIFont" w:hAnsi="AppleSystemUIFont" w:cs="AppleSystemUIFont"/>
          <w:color w:val="000000" w:themeColor="text1"/>
        </w:rPr>
        <w:t>and install it</w:t>
      </w:r>
      <w:r w:rsidRPr="007213D1">
        <w:rPr>
          <w:rFonts w:ascii="AppleSystemUIFont" w:hAnsi="AppleSystemUIFont" w:cs="AppleSystemUIFont"/>
          <w:color w:val="000000" w:themeColor="text1"/>
        </w:rPr>
        <w:t xml:space="preserve"> o</w:t>
      </w:r>
      <w:r w:rsidR="00DC6D8C" w:rsidRPr="007213D1">
        <w:rPr>
          <w:rFonts w:ascii="AppleSystemUIFont" w:hAnsi="AppleSystemUIFont" w:cs="AppleSystemUIFont"/>
          <w:color w:val="000000" w:themeColor="text1"/>
        </w:rPr>
        <w:t xml:space="preserve">n the window of your </w:t>
      </w:r>
      <w:r w:rsidRPr="007213D1">
        <w:rPr>
          <w:rFonts w:ascii="AppleSystemUIFont" w:hAnsi="AppleSystemUIFont" w:cs="AppleSystemUIFont"/>
          <w:color w:val="000000" w:themeColor="text1"/>
        </w:rPr>
        <w:t>car. The idea behind the flag combines the old-school method of the FOR SALE sign</w:t>
      </w:r>
      <w:r w:rsidR="00DC6D8C" w:rsidRPr="007213D1">
        <w:rPr>
          <w:rFonts w:ascii="AppleSystemUIFont" w:hAnsi="AppleSystemUIFont" w:cs="AppleSystemUIFont"/>
          <w:color w:val="000000" w:themeColor="text1"/>
        </w:rPr>
        <w:t xml:space="preserve"> in the window</w:t>
      </w:r>
      <w:r w:rsidRPr="007213D1">
        <w:rPr>
          <w:rFonts w:ascii="AppleSystemUIFont" w:hAnsi="AppleSystemUIFont" w:cs="AppleSystemUIFont"/>
          <w:color w:val="000000" w:themeColor="text1"/>
        </w:rPr>
        <w:t>, with the modern web-based sales</w:t>
      </w:r>
      <w:r w:rsidR="00DC6D8C" w:rsidRPr="007213D1">
        <w:rPr>
          <w:rFonts w:ascii="AppleSystemUIFont" w:hAnsi="AppleSystemUIFont" w:cs="AppleSystemUIFont"/>
          <w:color w:val="000000" w:themeColor="text1"/>
        </w:rPr>
        <w:t xml:space="preserve"> method</w:t>
      </w:r>
      <w:r w:rsidRPr="007213D1">
        <w:rPr>
          <w:rFonts w:ascii="AppleSystemUIFont" w:hAnsi="AppleSystemUIFont" w:cs="AppleSystemUIFont"/>
          <w:color w:val="000000" w:themeColor="text1"/>
        </w:rPr>
        <w:t xml:space="preserve">. Buyers will see your </w:t>
      </w:r>
      <w:r w:rsidRPr="007213D1">
        <w:rPr>
          <w:rFonts w:ascii="AppleSystemUIFont" w:hAnsi="AppleSystemUIFont" w:cs="AppleSystemUIFont"/>
          <w:color w:val="000000" w:themeColor="text1"/>
        </w:rPr>
        <w:lastRenderedPageBreak/>
        <w:t xml:space="preserve">car being advertised for sale physically and visit MeetAuto.ca to pull up all the car details within minutes. </w:t>
      </w:r>
    </w:p>
    <w:p w14:paraId="6AAA0363" w14:textId="77777777" w:rsidR="00DC6D8C" w:rsidRPr="007213D1" w:rsidRDefault="00DC6D8C" w:rsidP="007952C1">
      <w:pPr>
        <w:widowControl w:val="0"/>
        <w:autoSpaceDE w:val="0"/>
        <w:autoSpaceDN w:val="0"/>
        <w:adjustRightInd w:val="0"/>
        <w:rPr>
          <w:rFonts w:ascii="AppleSystemUIFont" w:hAnsi="AppleSystemUIFont" w:cs="AppleSystemUIFont"/>
          <w:color w:val="000000" w:themeColor="text1"/>
        </w:rPr>
      </w:pPr>
    </w:p>
    <w:p w14:paraId="1750D6FE" w14:textId="2B746A34" w:rsidR="007952C1" w:rsidRPr="007213D1" w:rsidRDefault="00450F98" w:rsidP="00C73331">
      <w:pPr>
        <w:rPr>
          <w:rFonts w:eastAsia="Times New Roman" w:cs="Arial"/>
          <w:b/>
          <w:color w:val="000000" w:themeColor="text1"/>
          <w:shd w:val="clear" w:color="auto" w:fill="FFFFFF"/>
        </w:rPr>
      </w:pPr>
      <w:proofErr w:type="gramStart"/>
      <w:r w:rsidRPr="007213D1">
        <w:rPr>
          <w:rFonts w:eastAsia="Times New Roman" w:cs="Arial"/>
          <w:b/>
          <w:color w:val="000000" w:themeColor="text1"/>
          <w:shd w:val="clear" w:color="auto" w:fill="FFFFFF"/>
        </w:rPr>
        <w:t xml:space="preserve">Looking to </w:t>
      </w:r>
      <w:r w:rsidR="00AB4148" w:rsidRPr="007213D1">
        <w:rPr>
          <w:rFonts w:eastAsia="Times New Roman" w:cs="Arial"/>
          <w:b/>
          <w:color w:val="000000" w:themeColor="text1"/>
          <w:shd w:val="clear" w:color="auto" w:fill="FFFFFF"/>
        </w:rPr>
        <w:t>b</w:t>
      </w:r>
      <w:r w:rsidR="00AB4148" w:rsidRPr="007213D1">
        <w:rPr>
          <w:rFonts w:eastAsia="Times New Roman" w:cs="Arial"/>
          <w:b/>
          <w:color w:val="000000" w:themeColor="text1"/>
          <w:shd w:val="clear" w:color="auto" w:fill="FFFFFF"/>
        </w:rPr>
        <w:t>uy</w:t>
      </w:r>
      <w:r w:rsidRPr="007213D1">
        <w:rPr>
          <w:rFonts w:eastAsia="Times New Roman" w:cs="Arial"/>
          <w:b/>
          <w:color w:val="000000" w:themeColor="text1"/>
          <w:shd w:val="clear" w:color="auto" w:fill="FFFFFF"/>
        </w:rPr>
        <w:t>?</w:t>
      </w:r>
      <w:proofErr w:type="gramEnd"/>
    </w:p>
    <w:p w14:paraId="13548294" w14:textId="77777777" w:rsidR="00450F98" w:rsidRPr="007213D1" w:rsidRDefault="00450F98" w:rsidP="00C73331">
      <w:pPr>
        <w:rPr>
          <w:rFonts w:eastAsia="Times New Roman" w:cs="Arial"/>
          <w:b/>
          <w:color w:val="000000" w:themeColor="text1"/>
          <w:shd w:val="clear" w:color="auto" w:fill="FFFFFF"/>
        </w:rPr>
      </w:pPr>
    </w:p>
    <w:p w14:paraId="2C221300" w14:textId="2C1B1A71" w:rsidR="00450F98" w:rsidRPr="007213D1" w:rsidRDefault="00450F98" w:rsidP="00450F98">
      <w:pPr>
        <w:rPr>
          <w:rFonts w:eastAsia="Times New Roman" w:cs="Arial"/>
          <w:color w:val="000000" w:themeColor="text1"/>
          <w:shd w:val="clear" w:color="auto" w:fill="FFFFFF"/>
        </w:rPr>
      </w:pPr>
      <w:r w:rsidRPr="007213D1">
        <w:rPr>
          <w:rFonts w:eastAsia="Times New Roman" w:cs="Arial"/>
          <w:color w:val="000000" w:themeColor="text1"/>
          <w:shd w:val="clear" w:color="auto" w:fill="FFFFFF"/>
        </w:rPr>
        <w:t xml:space="preserve">As a buyer on the used car market, finding the time to visit a local Ottawa car dealership can be time consuming and inconvenient. MeetAuto.ca is the perfect place for bringing together individuals who are selling their cars, car dealerships looking for more exposure, and interested buyers. If </w:t>
      </w:r>
      <w:proofErr w:type="gramStart"/>
      <w:r w:rsidRPr="007213D1">
        <w:rPr>
          <w:rFonts w:eastAsia="Times New Roman" w:cs="Arial"/>
          <w:color w:val="000000" w:themeColor="text1"/>
          <w:shd w:val="clear" w:color="auto" w:fill="FFFFFF"/>
        </w:rPr>
        <w:t>you’re</w:t>
      </w:r>
      <w:proofErr w:type="gramEnd"/>
      <w:r w:rsidRPr="007213D1">
        <w:rPr>
          <w:rFonts w:eastAsia="Times New Roman" w:cs="Arial"/>
          <w:color w:val="000000" w:themeColor="text1"/>
          <w:shd w:val="clear" w:color="auto" w:fill="FFFFFF"/>
        </w:rPr>
        <w:t xml:space="preserve"> in the market for a used car, you will notice the</w:t>
      </w:r>
      <w:r w:rsidR="00AB4148" w:rsidRPr="007213D1">
        <w:rPr>
          <w:rFonts w:eastAsia="Times New Roman" w:cs="Arial"/>
          <w:color w:val="000000" w:themeColor="text1"/>
          <w:shd w:val="clear" w:color="auto" w:fill="FFFFFF"/>
        </w:rPr>
        <w:t>se</w:t>
      </w:r>
      <w:r w:rsidRPr="007213D1">
        <w:rPr>
          <w:rFonts w:eastAsia="Times New Roman" w:cs="Arial"/>
          <w:color w:val="000000" w:themeColor="text1"/>
          <w:shd w:val="clear" w:color="auto" w:fill="FFFFFF"/>
        </w:rPr>
        <w:t xml:space="preserve"> advantages of browsing on MeetAuto.ca</w:t>
      </w:r>
      <w:r w:rsidR="00AB4148" w:rsidRPr="007213D1">
        <w:rPr>
          <w:rFonts w:eastAsia="Times New Roman" w:cs="Arial"/>
          <w:color w:val="000000" w:themeColor="text1"/>
          <w:shd w:val="clear" w:color="auto" w:fill="FFFFFF"/>
        </w:rPr>
        <w:t>:</w:t>
      </w:r>
      <w:r w:rsidRPr="007213D1">
        <w:rPr>
          <w:rFonts w:eastAsia="Times New Roman" w:cs="Arial"/>
          <w:color w:val="000000" w:themeColor="text1"/>
          <w:shd w:val="clear" w:color="auto" w:fill="FFFFFF"/>
        </w:rPr>
        <w:t xml:space="preserve"> </w:t>
      </w:r>
    </w:p>
    <w:p w14:paraId="323FB96C" w14:textId="77777777" w:rsidR="00450F98" w:rsidRPr="007213D1" w:rsidRDefault="00450F98" w:rsidP="00450F98">
      <w:pPr>
        <w:rPr>
          <w:rFonts w:eastAsia="Times New Roman" w:cs="Arial"/>
          <w:color w:val="000000" w:themeColor="text1"/>
          <w:shd w:val="clear" w:color="auto" w:fill="FFFFFF"/>
        </w:rPr>
      </w:pPr>
    </w:p>
    <w:p w14:paraId="51B93694" w14:textId="26D23AD1" w:rsidR="00450F98" w:rsidRPr="007213D1" w:rsidRDefault="003C6DF3" w:rsidP="00450F98">
      <w:pPr>
        <w:pStyle w:val="ListParagraph"/>
        <w:numPr>
          <w:ilvl w:val="0"/>
          <w:numId w:val="2"/>
        </w:numPr>
        <w:rPr>
          <w:rFonts w:eastAsia="Times New Roman" w:cs="Arial"/>
          <w:color w:val="000000" w:themeColor="text1"/>
          <w:shd w:val="clear" w:color="auto" w:fill="FFFFFF"/>
        </w:rPr>
      </w:pPr>
      <w:r w:rsidRPr="007213D1">
        <w:rPr>
          <w:rFonts w:eastAsia="Times New Roman" w:cs="Arial"/>
          <w:color w:val="000000" w:themeColor="text1"/>
          <w:shd w:val="clear" w:color="auto" w:fill="FFFFFF"/>
        </w:rPr>
        <w:t>Find cars for sale in your neighborhood by spotting flags</w:t>
      </w:r>
      <w:r w:rsidR="00737CC5" w:rsidRPr="007213D1">
        <w:rPr>
          <w:rFonts w:eastAsia="Times New Roman" w:cs="Arial"/>
          <w:color w:val="000000" w:themeColor="text1"/>
          <w:shd w:val="clear" w:color="auto" w:fill="FFFFFF"/>
        </w:rPr>
        <w:t xml:space="preserve"> during your commute, </w:t>
      </w:r>
      <w:r w:rsidR="00AA2F6A" w:rsidRPr="007213D1">
        <w:rPr>
          <w:rFonts w:eastAsia="Times New Roman" w:cs="Arial"/>
          <w:color w:val="000000" w:themeColor="text1"/>
          <w:shd w:val="clear" w:color="auto" w:fill="FFFFFF"/>
        </w:rPr>
        <w:t xml:space="preserve">while sitting in a restaurant, or even doing your groceries </w:t>
      </w:r>
    </w:p>
    <w:p w14:paraId="496FBD82" w14:textId="6A272EA1" w:rsidR="003C6DF3" w:rsidRPr="007213D1" w:rsidRDefault="00AA2F6A" w:rsidP="00450F98">
      <w:pPr>
        <w:pStyle w:val="ListParagraph"/>
        <w:numPr>
          <w:ilvl w:val="0"/>
          <w:numId w:val="2"/>
        </w:numPr>
        <w:rPr>
          <w:rFonts w:eastAsia="Times New Roman" w:cs="Arial"/>
          <w:color w:val="000000" w:themeColor="text1"/>
          <w:shd w:val="clear" w:color="auto" w:fill="FFFFFF"/>
        </w:rPr>
      </w:pPr>
      <w:r w:rsidRPr="007213D1">
        <w:rPr>
          <w:rFonts w:eastAsia="Times New Roman" w:cs="Arial"/>
          <w:color w:val="000000" w:themeColor="text1"/>
          <w:shd w:val="clear" w:color="auto" w:fill="FFFFFF"/>
        </w:rPr>
        <w:t xml:space="preserve">Visit the site from your mobile phone to explore details </w:t>
      </w:r>
      <w:r w:rsidR="00DE2FF8" w:rsidRPr="007213D1">
        <w:rPr>
          <w:rFonts w:eastAsia="Times New Roman" w:cs="Arial"/>
          <w:color w:val="000000" w:themeColor="text1"/>
          <w:shd w:val="clear" w:color="auto" w:fill="FFFFFF"/>
        </w:rPr>
        <w:t>such as price, condition</w:t>
      </w:r>
      <w:r w:rsidR="00AB4148" w:rsidRPr="007213D1">
        <w:rPr>
          <w:rFonts w:eastAsia="Times New Roman" w:cs="Arial"/>
          <w:color w:val="000000" w:themeColor="text1"/>
          <w:shd w:val="clear" w:color="auto" w:fill="FFFFFF"/>
        </w:rPr>
        <w:t>,</w:t>
      </w:r>
      <w:r w:rsidR="00DE2FF8" w:rsidRPr="007213D1">
        <w:rPr>
          <w:rFonts w:eastAsia="Times New Roman" w:cs="Arial"/>
          <w:color w:val="000000" w:themeColor="text1"/>
          <w:shd w:val="clear" w:color="auto" w:fill="FFFFFF"/>
        </w:rPr>
        <w:t xml:space="preserve"> and mileage</w:t>
      </w:r>
    </w:p>
    <w:p w14:paraId="5EC5F3B9" w14:textId="7C34B3FF" w:rsidR="00450F98" w:rsidRPr="007213D1" w:rsidRDefault="00450F98" w:rsidP="00450F98">
      <w:pPr>
        <w:pStyle w:val="ListParagraph"/>
        <w:numPr>
          <w:ilvl w:val="0"/>
          <w:numId w:val="2"/>
        </w:numPr>
        <w:rPr>
          <w:rFonts w:eastAsia="Times New Roman" w:cs="Arial"/>
          <w:color w:val="000000" w:themeColor="text1"/>
          <w:shd w:val="clear" w:color="auto" w:fill="FFFFFF"/>
        </w:rPr>
      </w:pPr>
      <w:r w:rsidRPr="007213D1">
        <w:rPr>
          <w:rFonts w:cs="AppleSystemUIFont"/>
          <w:color w:val="000000" w:themeColor="text1"/>
        </w:rPr>
        <w:t>Browse and save your favourite cars</w:t>
      </w:r>
    </w:p>
    <w:p w14:paraId="6B23F5B1" w14:textId="0CEA31DB" w:rsidR="00450F98" w:rsidRPr="007213D1" w:rsidRDefault="00450F98" w:rsidP="00450F98">
      <w:pPr>
        <w:pStyle w:val="ListParagraph"/>
        <w:numPr>
          <w:ilvl w:val="0"/>
          <w:numId w:val="2"/>
        </w:numPr>
        <w:rPr>
          <w:rFonts w:eastAsia="Times New Roman" w:cs="Arial"/>
          <w:color w:val="000000" w:themeColor="text1"/>
          <w:shd w:val="clear" w:color="auto" w:fill="FFFFFF"/>
        </w:rPr>
      </w:pPr>
      <w:r w:rsidRPr="007213D1">
        <w:rPr>
          <w:rFonts w:cs="AppleSystemUIFont"/>
          <w:color w:val="000000" w:themeColor="text1"/>
        </w:rPr>
        <w:t>Create your follow list for later review</w:t>
      </w:r>
    </w:p>
    <w:p w14:paraId="5D95804F" w14:textId="0F87478C" w:rsidR="00450F98" w:rsidRPr="007213D1" w:rsidRDefault="00450F98" w:rsidP="00450F98">
      <w:pPr>
        <w:pStyle w:val="ListParagraph"/>
        <w:numPr>
          <w:ilvl w:val="0"/>
          <w:numId w:val="2"/>
        </w:numPr>
        <w:rPr>
          <w:rFonts w:eastAsia="Times New Roman" w:cs="Arial"/>
          <w:color w:val="000000" w:themeColor="text1"/>
          <w:shd w:val="clear" w:color="auto" w:fill="FFFFFF"/>
        </w:rPr>
      </w:pPr>
      <w:r w:rsidRPr="007213D1">
        <w:rPr>
          <w:rFonts w:cs="AppleSystemUIFont"/>
          <w:color w:val="000000" w:themeColor="text1"/>
        </w:rPr>
        <w:t>Compare up to four of your top picks side-by-side with the click of a mouse</w:t>
      </w:r>
    </w:p>
    <w:p w14:paraId="4B683E06" w14:textId="77777777" w:rsidR="00DE2FF8" w:rsidRPr="007213D1" w:rsidRDefault="00DE2FF8" w:rsidP="00DE2FF8">
      <w:pPr>
        <w:rPr>
          <w:rFonts w:eastAsia="Times New Roman" w:cs="Arial"/>
          <w:color w:val="000000" w:themeColor="text1"/>
          <w:shd w:val="clear" w:color="auto" w:fill="FFFFFF"/>
        </w:rPr>
      </w:pPr>
    </w:p>
    <w:p w14:paraId="5E43972C" w14:textId="77777777" w:rsidR="00B05F6B" w:rsidRDefault="00160C3C" w:rsidP="004A7BDD">
      <w:pPr>
        <w:rPr>
          <w:rFonts w:eastAsia="Times New Roman" w:cs="Times New Roman"/>
          <w:color w:val="000000" w:themeColor="text1"/>
        </w:rPr>
      </w:pPr>
      <w:r w:rsidRPr="007213D1">
        <w:rPr>
          <w:rFonts w:eastAsia="Times New Roman" w:cs="Times New Roman"/>
          <w:color w:val="000000" w:themeColor="text1"/>
          <w:shd w:val="clear" w:color="auto" w:fill="FFFFFF"/>
        </w:rPr>
        <w:t>Inspired by new technologies, modern media, and social networks, our services enable easy communications between buyers, sellers, and dealers to facilitate the </w:t>
      </w:r>
      <w:r w:rsidRPr="007213D1">
        <w:rPr>
          <w:rFonts w:eastAsia="Times New Roman" w:cs="Times New Roman"/>
          <w:color w:val="000000" w:themeColor="text1"/>
        </w:rPr>
        <w:t>automotive buying experience. We pride ourselves in the authenticity of all ads listed on our site by following a defined process from posting to removing inactive ads. Everything we do, we do with our users in mind.</w:t>
      </w:r>
      <w:r w:rsidR="004A7BDD" w:rsidRPr="007213D1">
        <w:rPr>
          <w:rFonts w:eastAsia="Times New Roman" w:cs="Times New Roman"/>
          <w:color w:val="000000" w:themeColor="text1"/>
        </w:rPr>
        <w:t xml:space="preserve"> </w:t>
      </w:r>
    </w:p>
    <w:p w14:paraId="6B157834" w14:textId="77777777" w:rsidR="00B05F6B" w:rsidRDefault="00B05F6B" w:rsidP="004A7BDD">
      <w:pPr>
        <w:rPr>
          <w:rFonts w:eastAsia="Times New Roman" w:cs="Times New Roman"/>
          <w:color w:val="000000" w:themeColor="text1"/>
        </w:rPr>
      </w:pPr>
    </w:p>
    <w:p w14:paraId="008862DF" w14:textId="620B6B05" w:rsidR="004A7BDD" w:rsidRPr="007213D1" w:rsidRDefault="004A7BDD" w:rsidP="004A7BDD">
      <w:pPr>
        <w:rPr>
          <w:rFonts w:eastAsia="Times New Roman" w:cs="Arial"/>
          <w:color w:val="000000" w:themeColor="text1"/>
          <w:shd w:val="clear" w:color="auto" w:fill="FFFFFF"/>
        </w:rPr>
      </w:pPr>
      <w:bookmarkStart w:id="1" w:name="_GoBack"/>
      <w:bookmarkEnd w:id="1"/>
      <w:r w:rsidRPr="007213D1">
        <w:rPr>
          <w:rFonts w:eastAsia="Times New Roman" w:cs="Arial"/>
          <w:color w:val="000000" w:themeColor="text1"/>
          <w:shd w:val="clear" w:color="auto" w:fill="FFFFFF"/>
        </w:rPr>
        <w:t xml:space="preserve">Whether </w:t>
      </w:r>
      <w:proofErr w:type="gramStart"/>
      <w:r w:rsidRPr="007213D1">
        <w:rPr>
          <w:rFonts w:eastAsia="Times New Roman" w:cs="Arial"/>
          <w:color w:val="000000" w:themeColor="text1"/>
          <w:shd w:val="clear" w:color="auto" w:fill="FFFFFF"/>
        </w:rPr>
        <w:t>you’re</w:t>
      </w:r>
      <w:proofErr w:type="gramEnd"/>
      <w:r w:rsidRPr="007213D1">
        <w:rPr>
          <w:rFonts w:eastAsia="Times New Roman" w:cs="Arial"/>
          <w:color w:val="000000" w:themeColor="text1"/>
          <w:shd w:val="clear" w:color="auto" w:fill="FFFFFF"/>
        </w:rPr>
        <w:t xml:space="preserve"> a buyer, seller, or dealership, MeetAuto.ca provides an all-encompassing car buying and selling platform for the people of Ottawa. Sign up today and reap the rewards of our game-changing platform. </w:t>
      </w:r>
    </w:p>
    <w:p w14:paraId="0B45C3A8" w14:textId="77777777" w:rsidR="004A7BDD" w:rsidRPr="007213D1" w:rsidRDefault="004A7BDD" w:rsidP="004A7BDD">
      <w:pPr>
        <w:rPr>
          <w:rFonts w:eastAsia="Times New Roman" w:cs="Arial"/>
          <w:color w:val="000000" w:themeColor="text1"/>
          <w:shd w:val="clear" w:color="auto" w:fill="FFFFFF"/>
        </w:rPr>
      </w:pPr>
    </w:p>
    <w:p w14:paraId="0E6FB1D1" w14:textId="77777777" w:rsidR="004A7BDD" w:rsidRPr="007213D1" w:rsidRDefault="004A7BDD" w:rsidP="004A7BDD">
      <w:pPr>
        <w:rPr>
          <w:rFonts w:eastAsia="Times New Roman" w:cs="Arial"/>
          <w:color w:val="000000" w:themeColor="text1"/>
          <w:shd w:val="clear" w:color="auto" w:fill="FFFFFF"/>
        </w:rPr>
      </w:pPr>
      <w:r w:rsidRPr="007213D1">
        <w:rPr>
          <w:rFonts w:eastAsia="Times New Roman" w:cs="Arial"/>
          <w:color w:val="000000" w:themeColor="text1"/>
          <w:shd w:val="clear" w:color="auto" w:fill="FFFFFF"/>
        </w:rPr>
        <w:t xml:space="preserve">Experience the Meet today! </w:t>
      </w:r>
    </w:p>
    <w:p w14:paraId="6E055D3A" w14:textId="77777777" w:rsidR="00160C3C" w:rsidRPr="007213D1" w:rsidRDefault="00160C3C" w:rsidP="00160C3C">
      <w:pPr>
        <w:rPr>
          <w:rFonts w:eastAsia="Times New Roman" w:cs="Times New Roman"/>
          <w:color w:val="000000" w:themeColor="text1"/>
        </w:rPr>
      </w:pPr>
    </w:p>
    <w:p w14:paraId="5ED66867" w14:textId="77777777" w:rsidR="004A7BDD" w:rsidRPr="007213D1" w:rsidRDefault="004A7BDD">
      <w:pPr>
        <w:rPr>
          <w:color w:val="000000" w:themeColor="text1"/>
        </w:rPr>
      </w:pPr>
    </w:p>
    <w:p w14:paraId="6270100E" w14:textId="77777777" w:rsidR="004A7BDD" w:rsidRPr="007213D1" w:rsidRDefault="004A7BDD">
      <w:pPr>
        <w:rPr>
          <w:color w:val="000000" w:themeColor="text1"/>
        </w:rPr>
      </w:pPr>
    </w:p>
    <w:sectPr w:rsidR="004A7BDD" w:rsidRPr="007213D1" w:rsidSect="003F7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B13B2"/>
    <w:multiLevelType w:val="hybridMultilevel"/>
    <w:tmpl w:val="0200157E"/>
    <w:lvl w:ilvl="0" w:tplc="0409000D">
      <w:start w:val="1"/>
      <w:numFmt w:val="bullet"/>
      <w:lvlText w:val=""/>
      <w:lvlJc w:val="left"/>
      <w:pPr>
        <w:ind w:left="720" w:hanging="360"/>
      </w:pPr>
      <w:rPr>
        <w:rFonts w:ascii="Wingdings" w:hAnsi="Wingdings"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D243E"/>
    <w:multiLevelType w:val="hybridMultilevel"/>
    <w:tmpl w:val="DA3E3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331"/>
    <w:rsid w:val="00001822"/>
    <w:rsid w:val="0007200D"/>
    <w:rsid w:val="00107874"/>
    <w:rsid w:val="00160C3C"/>
    <w:rsid w:val="00175C03"/>
    <w:rsid w:val="001B572C"/>
    <w:rsid w:val="003C6DF3"/>
    <w:rsid w:val="003D1A13"/>
    <w:rsid w:val="003F77D2"/>
    <w:rsid w:val="00450F98"/>
    <w:rsid w:val="004729A0"/>
    <w:rsid w:val="004A7BDD"/>
    <w:rsid w:val="004F08D2"/>
    <w:rsid w:val="005D6FBA"/>
    <w:rsid w:val="005F70CE"/>
    <w:rsid w:val="006139E7"/>
    <w:rsid w:val="007213D1"/>
    <w:rsid w:val="00737CC5"/>
    <w:rsid w:val="007952C1"/>
    <w:rsid w:val="008E5844"/>
    <w:rsid w:val="008F2BE0"/>
    <w:rsid w:val="008F61C6"/>
    <w:rsid w:val="009016D1"/>
    <w:rsid w:val="00944E3C"/>
    <w:rsid w:val="00947D8F"/>
    <w:rsid w:val="009D3775"/>
    <w:rsid w:val="009E0BB7"/>
    <w:rsid w:val="00AA2F6A"/>
    <w:rsid w:val="00AB4148"/>
    <w:rsid w:val="00B05F6B"/>
    <w:rsid w:val="00B20193"/>
    <w:rsid w:val="00B447D7"/>
    <w:rsid w:val="00C0534D"/>
    <w:rsid w:val="00C41DB6"/>
    <w:rsid w:val="00C73331"/>
    <w:rsid w:val="00DC6D8C"/>
    <w:rsid w:val="00DE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331"/>
    <w:rPr>
      <w:color w:val="0563C1" w:themeColor="hyperlink"/>
      <w:u w:val="single"/>
    </w:rPr>
  </w:style>
  <w:style w:type="character" w:customStyle="1" w:styleId="apple-converted-space">
    <w:name w:val="apple-converted-space"/>
    <w:basedOn w:val="DefaultParagraphFont"/>
    <w:rsid w:val="009E0BB7"/>
  </w:style>
  <w:style w:type="character" w:customStyle="1" w:styleId="textexposedshow">
    <w:name w:val="text_exposed_show"/>
    <w:basedOn w:val="DefaultParagraphFont"/>
    <w:rsid w:val="006139E7"/>
  </w:style>
  <w:style w:type="paragraph" w:styleId="ListParagraph">
    <w:name w:val="List Paragraph"/>
    <w:basedOn w:val="Normal"/>
    <w:uiPriority w:val="34"/>
    <w:qFormat/>
    <w:rsid w:val="006139E7"/>
    <w:pPr>
      <w:ind w:left="720"/>
      <w:contextualSpacing/>
    </w:pPr>
  </w:style>
  <w:style w:type="character" w:styleId="CommentReference">
    <w:name w:val="annotation reference"/>
    <w:basedOn w:val="DefaultParagraphFont"/>
    <w:uiPriority w:val="99"/>
    <w:semiHidden/>
    <w:unhideWhenUsed/>
    <w:rsid w:val="00107874"/>
    <w:rPr>
      <w:sz w:val="16"/>
      <w:szCs w:val="16"/>
    </w:rPr>
  </w:style>
  <w:style w:type="paragraph" w:styleId="CommentText">
    <w:name w:val="annotation text"/>
    <w:basedOn w:val="Normal"/>
    <w:link w:val="CommentTextChar"/>
    <w:uiPriority w:val="99"/>
    <w:semiHidden/>
    <w:unhideWhenUsed/>
    <w:rsid w:val="00107874"/>
    <w:rPr>
      <w:sz w:val="20"/>
      <w:szCs w:val="20"/>
    </w:rPr>
  </w:style>
  <w:style w:type="character" w:customStyle="1" w:styleId="CommentTextChar">
    <w:name w:val="Comment Text Char"/>
    <w:basedOn w:val="DefaultParagraphFont"/>
    <w:link w:val="CommentText"/>
    <w:uiPriority w:val="99"/>
    <w:semiHidden/>
    <w:rsid w:val="00107874"/>
    <w:rPr>
      <w:sz w:val="20"/>
      <w:szCs w:val="20"/>
    </w:rPr>
  </w:style>
  <w:style w:type="paragraph" w:styleId="CommentSubject">
    <w:name w:val="annotation subject"/>
    <w:basedOn w:val="CommentText"/>
    <w:next w:val="CommentText"/>
    <w:link w:val="CommentSubjectChar"/>
    <w:uiPriority w:val="99"/>
    <w:semiHidden/>
    <w:unhideWhenUsed/>
    <w:rsid w:val="00107874"/>
    <w:rPr>
      <w:b/>
      <w:bCs/>
    </w:rPr>
  </w:style>
  <w:style w:type="character" w:customStyle="1" w:styleId="CommentSubjectChar">
    <w:name w:val="Comment Subject Char"/>
    <w:basedOn w:val="CommentTextChar"/>
    <w:link w:val="CommentSubject"/>
    <w:uiPriority w:val="99"/>
    <w:semiHidden/>
    <w:rsid w:val="00107874"/>
    <w:rPr>
      <w:b/>
      <w:bCs/>
      <w:sz w:val="20"/>
      <w:szCs w:val="20"/>
    </w:rPr>
  </w:style>
  <w:style w:type="paragraph" w:styleId="Revision">
    <w:name w:val="Revision"/>
    <w:hidden/>
    <w:uiPriority w:val="99"/>
    <w:semiHidden/>
    <w:rsid w:val="00107874"/>
  </w:style>
  <w:style w:type="paragraph" w:styleId="BalloonText">
    <w:name w:val="Balloon Text"/>
    <w:basedOn w:val="Normal"/>
    <w:link w:val="BalloonTextChar"/>
    <w:uiPriority w:val="99"/>
    <w:semiHidden/>
    <w:unhideWhenUsed/>
    <w:rsid w:val="00107874"/>
    <w:rPr>
      <w:rFonts w:ascii="Tahoma" w:hAnsi="Tahoma" w:cs="Tahoma"/>
      <w:sz w:val="16"/>
      <w:szCs w:val="16"/>
    </w:rPr>
  </w:style>
  <w:style w:type="character" w:customStyle="1" w:styleId="BalloonTextChar">
    <w:name w:val="Balloon Text Char"/>
    <w:basedOn w:val="DefaultParagraphFont"/>
    <w:link w:val="BalloonText"/>
    <w:uiPriority w:val="99"/>
    <w:semiHidden/>
    <w:rsid w:val="001078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331"/>
    <w:rPr>
      <w:color w:val="0563C1" w:themeColor="hyperlink"/>
      <w:u w:val="single"/>
    </w:rPr>
  </w:style>
  <w:style w:type="character" w:customStyle="1" w:styleId="apple-converted-space">
    <w:name w:val="apple-converted-space"/>
    <w:basedOn w:val="DefaultParagraphFont"/>
    <w:rsid w:val="009E0BB7"/>
  </w:style>
  <w:style w:type="character" w:customStyle="1" w:styleId="textexposedshow">
    <w:name w:val="text_exposed_show"/>
    <w:basedOn w:val="DefaultParagraphFont"/>
    <w:rsid w:val="006139E7"/>
  </w:style>
  <w:style w:type="paragraph" w:styleId="ListParagraph">
    <w:name w:val="List Paragraph"/>
    <w:basedOn w:val="Normal"/>
    <w:uiPriority w:val="34"/>
    <w:qFormat/>
    <w:rsid w:val="006139E7"/>
    <w:pPr>
      <w:ind w:left="720"/>
      <w:contextualSpacing/>
    </w:pPr>
  </w:style>
  <w:style w:type="character" w:styleId="CommentReference">
    <w:name w:val="annotation reference"/>
    <w:basedOn w:val="DefaultParagraphFont"/>
    <w:uiPriority w:val="99"/>
    <w:semiHidden/>
    <w:unhideWhenUsed/>
    <w:rsid w:val="00107874"/>
    <w:rPr>
      <w:sz w:val="16"/>
      <w:szCs w:val="16"/>
    </w:rPr>
  </w:style>
  <w:style w:type="paragraph" w:styleId="CommentText">
    <w:name w:val="annotation text"/>
    <w:basedOn w:val="Normal"/>
    <w:link w:val="CommentTextChar"/>
    <w:uiPriority w:val="99"/>
    <w:semiHidden/>
    <w:unhideWhenUsed/>
    <w:rsid w:val="00107874"/>
    <w:rPr>
      <w:sz w:val="20"/>
      <w:szCs w:val="20"/>
    </w:rPr>
  </w:style>
  <w:style w:type="character" w:customStyle="1" w:styleId="CommentTextChar">
    <w:name w:val="Comment Text Char"/>
    <w:basedOn w:val="DefaultParagraphFont"/>
    <w:link w:val="CommentText"/>
    <w:uiPriority w:val="99"/>
    <w:semiHidden/>
    <w:rsid w:val="00107874"/>
    <w:rPr>
      <w:sz w:val="20"/>
      <w:szCs w:val="20"/>
    </w:rPr>
  </w:style>
  <w:style w:type="paragraph" w:styleId="CommentSubject">
    <w:name w:val="annotation subject"/>
    <w:basedOn w:val="CommentText"/>
    <w:next w:val="CommentText"/>
    <w:link w:val="CommentSubjectChar"/>
    <w:uiPriority w:val="99"/>
    <w:semiHidden/>
    <w:unhideWhenUsed/>
    <w:rsid w:val="00107874"/>
    <w:rPr>
      <w:b/>
      <w:bCs/>
    </w:rPr>
  </w:style>
  <w:style w:type="character" w:customStyle="1" w:styleId="CommentSubjectChar">
    <w:name w:val="Comment Subject Char"/>
    <w:basedOn w:val="CommentTextChar"/>
    <w:link w:val="CommentSubject"/>
    <w:uiPriority w:val="99"/>
    <w:semiHidden/>
    <w:rsid w:val="00107874"/>
    <w:rPr>
      <w:b/>
      <w:bCs/>
      <w:sz w:val="20"/>
      <w:szCs w:val="20"/>
    </w:rPr>
  </w:style>
  <w:style w:type="paragraph" w:styleId="Revision">
    <w:name w:val="Revision"/>
    <w:hidden/>
    <w:uiPriority w:val="99"/>
    <w:semiHidden/>
    <w:rsid w:val="00107874"/>
  </w:style>
  <w:style w:type="paragraph" w:styleId="BalloonText">
    <w:name w:val="Balloon Text"/>
    <w:basedOn w:val="Normal"/>
    <w:link w:val="BalloonTextChar"/>
    <w:uiPriority w:val="99"/>
    <w:semiHidden/>
    <w:unhideWhenUsed/>
    <w:rsid w:val="00107874"/>
    <w:rPr>
      <w:rFonts w:ascii="Tahoma" w:hAnsi="Tahoma" w:cs="Tahoma"/>
      <w:sz w:val="16"/>
      <w:szCs w:val="16"/>
    </w:rPr>
  </w:style>
  <w:style w:type="character" w:customStyle="1" w:styleId="BalloonTextChar">
    <w:name w:val="Balloon Text Char"/>
    <w:basedOn w:val="DefaultParagraphFont"/>
    <w:link w:val="BalloonText"/>
    <w:uiPriority w:val="99"/>
    <w:semiHidden/>
    <w:rsid w:val="001078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96709">
      <w:bodyDiv w:val="1"/>
      <w:marLeft w:val="0"/>
      <w:marRight w:val="0"/>
      <w:marTop w:val="0"/>
      <w:marBottom w:val="0"/>
      <w:divBdr>
        <w:top w:val="none" w:sz="0" w:space="0" w:color="auto"/>
        <w:left w:val="none" w:sz="0" w:space="0" w:color="auto"/>
        <w:bottom w:val="none" w:sz="0" w:space="0" w:color="auto"/>
        <w:right w:val="none" w:sz="0" w:space="0" w:color="auto"/>
      </w:divBdr>
    </w:div>
    <w:div w:id="523712041">
      <w:bodyDiv w:val="1"/>
      <w:marLeft w:val="0"/>
      <w:marRight w:val="0"/>
      <w:marTop w:val="0"/>
      <w:marBottom w:val="0"/>
      <w:divBdr>
        <w:top w:val="none" w:sz="0" w:space="0" w:color="auto"/>
        <w:left w:val="none" w:sz="0" w:space="0" w:color="auto"/>
        <w:bottom w:val="none" w:sz="0" w:space="0" w:color="auto"/>
        <w:right w:val="none" w:sz="0" w:space="0" w:color="auto"/>
      </w:divBdr>
    </w:div>
    <w:div w:id="875311750">
      <w:bodyDiv w:val="1"/>
      <w:marLeft w:val="0"/>
      <w:marRight w:val="0"/>
      <w:marTop w:val="0"/>
      <w:marBottom w:val="0"/>
      <w:divBdr>
        <w:top w:val="none" w:sz="0" w:space="0" w:color="auto"/>
        <w:left w:val="none" w:sz="0" w:space="0" w:color="auto"/>
        <w:bottom w:val="none" w:sz="0" w:space="0" w:color="auto"/>
        <w:right w:val="none" w:sz="0" w:space="0" w:color="auto"/>
      </w:divBdr>
    </w:div>
    <w:div w:id="920989880">
      <w:bodyDiv w:val="1"/>
      <w:marLeft w:val="0"/>
      <w:marRight w:val="0"/>
      <w:marTop w:val="0"/>
      <w:marBottom w:val="0"/>
      <w:divBdr>
        <w:top w:val="none" w:sz="0" w:space="0" w:color="auto"/>
        <w:left w:val="none" w:sz="0" w:space="0" w:color="auto"/>
        <w:bottom w:val="none" w:sz="0" w:space="0" w:color="auto"/>
        <w:right w:val="none" w:sz="0" w:space="0" w:color="auto"/>
      </w:divBdr>
    </w:div>
    <w:div w:id="1133215106">
      <w:bodyDiv w:val="1"/>
      <w:marLeft w:val="0"/>
      <w:marRight w:val="0"/>
      <w:marTop w:val="0"/>
      <w:marBottom w:val="0"/>
      <w:divBdr>
        <w:top w:val="none" w:sz="0" w:space="0" w:color="auto"/>
        <w:left w:val="none" w:sz="0" w:space="0" w:color="auto"/>
        <w:bottom w:val="none" w:sz="0" w:space="0" w:color="auto"/>
        <w:right w:val="none" w:sz="0" w:space="0" w:color="auto"/>
      </w:divBdr>
    </w:div>
    <w:div w:id="1454010614">
      <w:bodyDiv w:val="1"/>
      <w:marLeft w:val="0"/>
      <w:marRight w:val="0"/>
      <w:marTop w:val="0"/>
      <w:marBottom w:val="0"/>
      <w:divBdr>
        <w:top w:val="none" w:sz="0" w:space="0" w:color="auto"/>
        <w:left w:val="none" w:sz="0" w:space="0" w:color="auto"/>
        <w:bottom w:val="none" w:sz="0" w:space="0" w:color="auto"/>
        <w:right w:val="none" w:sz="0" w:space="0" w:color="auto"/>
      </w:divBdr>
    </w:div>
    <w:div w:id="1960717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dc:creator>
  <cp:lastModifiedBy>Katrina Tortorici</cp:lastModifiedBy>
  <cp:revision>6</cp:revision>
  <dcterms:created xsi:type="dcterms:W3CDTF">2017-06-05T14:36:00Z</dcterms:created>
  <dcterms:modified xsi:type="dcterms:W3CDTF">2017-06-05T14:37:00Z</dcterms:modified>
</cp:coreProperties>
</file>